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F69F5" w14:textId="215EC26D" w:rsidR="00031091" w:rsidRDefault="00EF6FD9">
      <w:r>
        <w:rPr>
          <w:rFonts w:ascii="Arial" w:hAnsi="Arial" w:cs="Arial"/>
          <w:b/>
          <w:sz w:val="22"/>
          <w:szCs w:val="22"/>
        </w:rPr>
        <w:t xml:space="preserve">PROTOCOL TITLE: </w:t>
      </w:r>
      <w:r>
        <w:rPr>
          <w:rFonts w:ascii="Arial" w:hAnsi="Arial" w:cs="Arial"/>
          <w:b/>
          <w:bCs/>
          <w:sz w:val="22"/>
          <w:szCs w:val="22"/>
        </w:rPr>
        <w:t xml:space="preserve"> </w:t>
      </w:r>
      <w:r>
        <w:rPr>
          <w:rFonts w:ascii="Arial" w:hAnsi="Arial" w:cs="Arial"/>
          <w:b/>
          <w:bCs/>
          <w:i/>
          <w:iCs/>
          <w:sz w:val="22"/>
          <w:szCs w:val="22"/>
        </w:rPr>
        <w:t xml:space="preserve">Inferring Mode Switch Intent to Improve Limited Control </w:t>
      </w:r>
      <w:proofErr w:type="gramStart"/>
      <w:r>
        <w:rPr>
          <w:rFonts w:ascii="Arial" w:hAnsi="Arial" w:cs="Arial"/>
          <w:b/>
          <w:bCs/>
          <w:i/>
          <w:iCs/>
          <w:sz w:val="22"/>
          <w:szCs w:val="22"/>
        </w:rPr>
        <w:t>Interface  Usage</w:t>
      </w:r>
      <w:proofErr w:type="gramEnd"/>
      <w:r>
        <w:rPr>
          <w:rFonts w:ascii="Arial" w:hAnsi="Arial" w:cs="Arial"/>
          <w:b/>
          <w:bCs/>
          <w:i/>
          <w:iCs/>
          <w:sz w:val="22"/>
          <w:szCs w:val="22"/>
        </w:rPr>
        <w:t xml:space="preserve"> with Shared-Control</w:t>
      </w:r>
    </w:p>
    <w:p w14:paraId="141F69F6" w14:textId="77777777" w:rsidR="00031091" w:rsidRDefault="00031091">
      <w:pPr>
        <w:rPr>
          <w:rFonts w:ascii="Arial" w:hAnsi="Arial" w:cs="Arial"/>
          <w:b/>
          <w:sz w:val="22"/>
          <w:szCs w:val="22"/>
        </w:rPr>
      </w:pPr>
    </w:p>
    <w:p w14:paraId="141F69F7" w14:textId="77777777" w:rsidR="00031091" w:rsidRDefault="00031091">
      <w:pPr>
        <w:rPr>
          <w:rFonts w:ascii="Arial" w:hAnsi="Arial" w:cs="Arial"/>
          <w:b/>
          <w:sz w:val="22"/>
          <w:szCs w:val="22"/>
        </w:rPr>
      </w:pPr>
    </w:p>
    <w:p w14:paraId="141F69F8" w14:textId="77777777" w:rsidR="00031091" w:rsidRDefault="00EF6FD9">
      <w:pPr>
        <w:rPr>
          <w:rFonts w:ascii="Arial" w:hAnsi="Arial"/>
          <w:b/>
          <w:sz w:val="22"/>
        </w:rPr>
      </w:pPr>
      <w:r>
        <w:rPr>
          <w:rFonts w:ascii="Arial" w:hAnsi="Arial"/>
          <w:b/>
          <w:sz w:val="22"/>
        </w:rPr>
        <w:t>PRINCIPAL INVESTIGATOR:</w:t>
      </w:r>
    </w:p>
    <w:p w14:paraId="141F69F9" w14:textId="4B558E04" w:rsidR="00031091" w:rsidRDefault="00EF6FD9">
      <w:r>
        <w:rPr>
          <w:rFonts w:ascii="Arial" w:hAnsi="Arial"/>
          <w:i/>
          <w:sz w:val="22"/>
        </w:rPr>
        <w:t>Brenna Argall</w:t>
      </w:r>
    </w:p>
    <w:p w14:paraId="141F69FA" w14:textId="2C3605B2" w:rsidR="00031091" w:rsidRDefault="00EF6FD9">
      <w:pPr>
        <w:rPr>
          <w:rFonts w:ascii="Arial" w:hAnsi="Arial"/>
          <w:i/>
          <w:sz w:val="22"/>
        </w:rPr>
      </w:pPr>
      <w:r>
        <w:rPr>
          <w:rFonts w:ascii="Arial" w:hAnsi="Arial"/>
          <w:i/>
          <w:sz w:val="22"/>
        </w:rPr>
        <w:t xml:space="preserve">Shirley Ryan </w:t>
      </w:r>
      <w:proofErr w:type="spellStart"/>
      <w:r>
        <w:rPr>
          <w:rFonts w:ascii="Arial" w:hAnsi="Arial"/>
          <w:i/>
          <w:sz w:val="22"/>
        </w:rPr>
        <w:t>AbilityLab</w:t>
      </w:r>
      <w:proofErr w:type="spellEnd"/>
      <w:r>
        <w:rPr>
          <w:rFonts w:ascii="Arial" w:hAnsi="Arial"/>
          <w:i/>
          <w:sz w:val="22"/>
        </w:rPr>
        <w:t xml:space="preserve">, 355 E. Erie, </w:t>
      </w:r>
      <w:proofErr w:type="spellStart"/>
      <w:r>
        <w:rPr>
          <w:rFonts w:ascii="Arial" w:hAnsi="Arial"/>
          <w:i/>
          <w:sz w:val="22"/>
        </w:rPr>
        <w:t>Lvl</w:t>
      </w:r>
      <w:proofErr w:type="spellEnd"/>
      <w:r>
        <w:rPr>
          <w:rFonts w:ascii="Arial" w:hAnsi="Arial"/>
          <w:i/>
          <w:sz w:val="22"/>
        </w:rPr>
        <w:t xml:space="preserve"> 24 Ability Lab, Chicago, IL 60611</w:t>
      </w:r>
    </w:p>
    <w:p w14:paraId="141F69FB" w14:textId="2F855A20" w:rsidR="00031091" w:rsidRDefault="00EF6FD9">
      <w:pPr>
        <w:rPr>
          <w:rFonts w:ascii="Arial" w:hAnsi="Arial"/>
          <w:i/>
          <w:sz w:val="22"/>
        </w:rPr>
      </w:pPr>
      <w:r>
        <w:rPr>
          <w:rFonts w:ascii="Arial" w:hAnsi="Arial"/>
          <w:i/>
          <w:sz w:val="22"/>
        </w:rPr>
        <w:t>312-238-1686</w:t>
      </w:r>
    </w:p>
    <w:p w14:paraId="141F69FC" w14:textId="29DF5D03" w:rsidR="00031091" w:rsidRDefault="00EF6FD9">
      <w:r>
        <w:rPr>
          <w:rFonts w:ascii="Arial" w:hAnsi="Arial"/>
          <w:i/>
          <w:sz w:val="22"/>
        </w:rPr>
        <w:t>brenna.argall@northwestern.edu</w:t>
      </w:r>
    </w:p>
    <w:p w14:paraId="141F69FD" w14:textId="77777777" w:rsidR="00031091" w:rsidRDefault="00031091">
      <w:pPr>
        <w:rPr>
          <w:rFonts w:ascii="Arial" w:hAnsi="Arial" w:cs="Arial"/>
          <w:sz w:val="22"/>
          <w:szCs w:val="22"/>
        </w:rPr>
      </w:pPr>
    </w:p>
    <w:p w14:paraId="141F69FE" w14:textId="77777777" w:rsidR="00031091" w:rsidRDefault="00031091">
      <w:pPr>
        <w:rPr>
          <w:rFonts w:ascii="Arial" w:hAnsi="Arial" w:cs="Arial"/>
          <w:sz w:val="22"/>
          <w:szCs w:val="22"/>
        </w:rPr>
      </w:pPr>
    </w:p>
    <w:p w14:paraId="141F69FF" w14:textId="77777777" w:rsidR="00031091" w:rsidRDefault="00EF6FD9">
      <w:pPr>
        <w:rPr>
          <w:rFonts w:ascii="Arial" w:hAnsi="Arial" w:cs="Arial"/>
          <w:b/>
          <w:sz w:val="22"/>
          <w:szCs w:val="22"/>
        </w:rPr>
      </w:pPr>
      <w:r>
        <w:rPr>
          <w:rFonts w:ascii="Arial" w:hAnsi="Arial" w:cs="Arial"/>
          <w:b/>
          <w:sz w:val="22"/>
          <w:szCs w:val="22"/>
        </w:rPr>
        <w:t>VERSION DATE:</w:t>
      </w:r>
    </w:p>
    <w:p w14:paraId="141F6A00" w14:textId="0EE6B038" w:rsidR="00031091" w:rsidRDefault="00EF6FD9">
      <w:r>
        <w:rPr>
          <w:rFonts w:ascii="Arial" w:hAnsi="Arial" w:cs="Arial"/>
          <w:sz w:val="22"/>
          <w:szCs w:val="22"/>
        </w:rPr>
        <w:t xml:space="preserve">January </w:t>
      </w:r>
      <w:r w:rsidR="00882564">
        <w:rPr>
          <w:rFonts w:ascii="Arial" w:hAnsi="Arial" w:cs="Arial"/>
          <w:sz w:val="22"/>
          <w:szCs w:val="22"/>
        </w:rPr>
        <w:t>21</w:t>
      </w:r>
      <w:r>
        <w:rPr>
          <w:rFonts w:ascii="Arial" w:hAnsi="Arial" w:cs="Arial"/>
          <w:sz w:val="22"/>
          <w:szCs w:val="22"/>
        </w:rPr>
        <w:t>, 2020</w:t>
      </w:r>
    </w:p>
    <w:p w14:paraId="141F6A01" w14:textId="77777777" w:rsidR="00031091" w:rsidRDefault="00031091">
      <w:pPr>
        <w:rPr>
          <w:rFonts w:ascii="Arial" w:hAnsi="Arial" w:cs="Arial"/>
          <w:sz w:val="22"/>
          <w:szCs w:val="22"/>
        </w:rPr>
      </w:pPr>
    </w:p>
    <w:p w14:paraId="141F6A02" w14:textId="77777777" w:rsidR="00031091" w:rsidRDefault="00EF6FD9">
      <w:pPr>
        <w:rPr>
          <w:rFonts w:ascii="Arial" w:hAnsi="Arial" w:cs="Arial"/>
          <w:sz w:val="22"/>
          <w:szCs w:val="22"/>
        </w:rPr>
      </w:pPr>
      <w:r>
        <w:rPr>
          <w:rFonts w:ascii="Arial" w:hAnsi="Arial" w:cs="Arial"/>
          <w:sz w:val="22"/>
          <w:szCs w:val="22"/>
        </w:rPr>
        <w:t xml:space="preserve"> </w:t>
      </w:r>
    </w:p>
    <w:p w14:paraId="141F6A03" w14:textId="77777777" w:rsidR="00031091" w:rsidRDefault="00EF6FD9">
      <w:bookmarkStart w:id="0" w:name="_Toc500242042"/>
      <w:r>
        <w:rPr>
          <w:rFonts w:ascii="Arial" w:hAnsi="Arial" w:cs="Arial"/>
          <w:b/>
          <w:caps/>
        </w:rPr>
        <w:t>Study Summary</w:t>
      </w:r>
      <w:bookmarkEnd w:id="0"/>
      <w:r>
        <w:rPr>
          <w:rFonts w:ascii="Arial" w:hAnsi="Arial" w:cs="Arial"/>
          <w:b/>
          <w:caps/>
        </w:rPr>
        <w:t>:</w:t>
      </w:r>
    </w:p>
    <w:p w14:paraId="141F6A04" w14:textId="77777777" w:rsidR="00031091" w:rsidRDefault="00031091">
      <w:pPr>
        <w:rPr>
          <w:rFonts w:ascii="Arial" w:hAnsi="Arial" w:cs="Arial"/>
          <w:sz w:val="22"/>
          <w:szCs w:val="22"/>
        </w:rPr>
      </w:pPr>
    </w:p>
    <w:tbl>
      <w:tblPr>
        <w:tblW w:w="8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965"/>
        <w:gridCol w:w="5780"/>
      </w:tblGrid>
      <w:tr w:rsidR="00031091" w14:paraId="141F6A08"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05" w14:textId="77777777" w:rsidR="00031091" w:rsidRDefault="00EF6FD9">
            <w:pPr>
              <w:jc w:val="right"/>
              <w:rPr>
                <w:rFonts w:ascii="Arial" w:hAnsi="Arial" w:cs="Arial"/>
                <w:sz w:val="22"/>
                <w:szCs w:val="22"/>
              </w:rPr>
            </w:pPr>
            <w:r>
              <w:rPr>
                <w:rFonts w:ascii="Arial" w:hAnsi="Arial" w:cs="Arial"/>
                <w:sz w:val="22"/>
                <w:szCs w:val="22"/>
              </w:rPr>
              <w:t xml:space="preserve">Investigational Agent(s) </w:t>
            </w:r>
          </w:p>
          <w:p w14:paraId="141F6A06" w14:textId="77777777" w:rsidR="00031091" w:rsidRDefault="00EF6FD9">
            <w:pPr>
              <w:jc w:val="right"/>
              <w:rPr>
                <w:rFonts w:ascii="Arial" w:hAnsi="Arial" w:cs="Arial"/>
                <w:sz w:val="22"/>
                <w:szCs w:val="22"/>
              </w:rPr>
            </w:pPr>
            <w:r>
              <w:rPr>
                <w:rFonts w:ascii="Arial" w:hAnsi="Arial" w:cs="Arial"/>
                <w:sz w:val="22"/>
                <w:szCs w:val="22"/>
              </w:rPr>
              <w:t>(Drugs or Devices)</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07" w14:textId="77777777" w:rsidR="00031091" w:rsidRDefault="00EF6FD9">
            <w:pPr>
              <w:rPr>
                <w:rFonts w:ascii="Arial" w:hAnsi="Arial" w:cs="Arial"/>
                <w:sz w:val="22"/>
                <w:szCs w:val="22"/>
              </w:rPr>
            </w:pPr>
            <w:r>
              <w:rPr>
                <w:rFonts w:ascii="Arial" w:hAnsi="Arial" w:cs="Arial"/>
                <w:sz w:val="22"/>
                <w:szCs w:val="22"/>
              </w:rPr>
              <w:t>NA</w:t>
            </w:r>
          </w:p>
        </w:tc>
      </w:tr>
      <w:tr w:rsidR="00031091" w14:paraId="141F6A0B"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09" w14:textId="77777777" w:rsidR="00031091" w:rsidRDefault="00EF6FD9">
            <w:pPr>
              <w:jc w:val="right"/>
              <w:rPr>
                <w:rFonts w:ascii="Arial" w:hAnsi="Arial" w:cs="Arial"/>
                <w:sz w:val="22"/>
                <w:szCs w:val="22"/>
              </w:rPr>
            </w:pPr>
            <w:r>
              <w:rPr>
                <w:rFonts w:ascii="Arial" w:hAnsi="Arial" w:cs="Arial"/>
                <w:sz w:val="22"/>
                <w:szCs w:val="22"/>
              </w:rPr>
              <w:t xml:space="preserve">IND / IDE / HDE # </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0A" w14:textId="77777777" w:rsidR="00031091" w:rsidRDefault="00EF6FD9">
            <w:pPr>
              <w:rPr>
                <w:rFonts w:ascii="Arial" w:hAnsi="Arial" w:cs="Arial"/>
                <w:sz w:val="22"/>
                <w:szCs w:val="22"/>
              </w:rPr>
            </w:pPr>
            <w:r>
              <w:rPr>
                <w:rFonts w:ascii="Arial" w:hAnsi="Arial" w:cs="Arial"/>
                <w:sz w:val="22"/>
                <w:szCs w:val="22"/>
              </w:rPr>
              <w:t>NA</w:t>
            </w:r>
          </w:p>
        </w:tc>
      </w:tr>
      <w:tr w:rsidR="00031091" w14:paraId="141F6A16"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0C" w14:textId="77777777" w:rsidR="00031091" w:rsidRDefault="00EF6FD9">
            <w:pPr>
              <w:jc w:val="right"/>
              <w:rPr>
                <w:rFonts w:ascii="Arial" w:hAnsi="Arial" w:cs="Arial"/>
                <w:sz w:val="22"/>
                <w:szCs w:val="22"/>
              </w:rPr>
            </w:pPr>
            <w:r>
              <w:rPr>
                <w:rFonts w:ascii="Arial" w:hAnsi="Arial" w:cs="Arial"/>
                <w:sz w:val="22"/>
                <w:szCs w:val="22"/>
              </w:rPr>
              <w:t>Indicate</w:t>
            </w:r>
          </w:p>
          <w:p w14:paraId="141F6A0D" w14:textId="77777777" w:rsidR="00031091" w:rsidRDefault="00EF6FD9">
            <w:pPr>
              <w:jc w:val="right"/>
              <w:rPr>
                <w:rFonts w:ascii="Arial" w:hAnsi="Arial" w:cs="Arial"/>
                <w:sz w:val="22"/>
                <w:szCs w:val="22"/>
              </w:rPr>
            </w:pPr>
            <w:r>
              <w:rPr>
                <w:rFonts w:ascii="Arial" w:hAnsi="Arial" w:cs="Arial"/>
                <w:sz w:val="22"/>
                <w:szCs w:val="22"/>
              </w:rPr>
              <w:t>Special Population(s)</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0E" w14:textId="77777777" w:rsidR="00031091" w:rsidRDefault="00EF6FD9">
            <w:r>
              <w:fldChar w:fldCharType="begin">
                <w:ffData>
                  <w:name w:val=""/>
                  <w:enabled/>
                  <w:calcOnExit w:val="0"/>
                  <w:checkBox>
                    <w:sizeAuto/>
                    <w:default w:val="0"/>
                  </w:checkBox>
                </w:ffData>
              </w:fldChar>
            </w:r>
            <w:r>
              <w:instrText>FORMCHECKBOX</w:instrText>
            </w:r>
            <w:r w:rsidR="00106F58">
              <w:fldChar w:fldCharType="separate"/>
            </w:r>
            <w:bookmarkStart w:id="1" w:name="__Fieldmark__18083_3291254267"/>
            <w:bookmarkStart w:id="2" w:name="__Fieldmark__9776_3291254267"/>
            <w:bookmarkStart w:id="3" w:name="__Fieldmark__51_3923345795"/>
            <w:bookmarkStart w:id="4" w:name="__Fieldmark__2099_365852379"/>
            <w:bookmarkEnd w:id="1"/>
            <w:bookmarkEnd w:id="2"/>
            <w:bookmarkEnd w:id="3"/>
            <w:bookmarkEnd w:id="4"/>
            <w:r>
              <w:fldChar w:fldCharType="end"/>
            </w:r>
            <w:r>
              <w:rPr>
                <w:rFonts w:ascii="Arial" w:hAnsi="Arial" w:cs="Arial"/>
                <w:sz w:val="22"/>
                <w:szCs w:val="22"/>
              </w:rPr>
              <w:t xml:space="preserve">Children </w:t>
            </w:r>
          </w:p>
          <w:p w14:paraId="141F6A0F" w14:textId="77777777" w:rsidR="00031091" w:rsidRDefault="00EF6FD9">
            <w:r>
              <w:fldChar w:fldCharType="begin">
                <w:ffData>
                  <w:name w:val=""/>
                  <w:enabled/>
                  <w:calcOnExit w:val="0"/>
                  <w:checkBox>
                    <w:sizeAuto/>
                    <w:default w:val="0"/>
                  </w:checkBox>
                </w:ffData>
              </w:fldChar>
            </w:r>
            <w:r>
              <w:instrText>FORMCHECKBOX</w:instrText>
            </w:r>
            <w:r w:rsidR="00106F58">
              <w:fldChar w:fldCharType="separate"/>
            </w:r>
            <w:bookmarkStart w:id="5" w:name="__Fieldmark__18098_3291254267"/>
            <w:bookmarkStart w:id="6" w:name="__Fieldmark__60_3923345795"/>
            <w:bookmarkStart w:id="7" w:name="__Fieldmark__2105_365852379"/>
            <w:bookmarkStart w:id="8" w:name="__Fieldmark__9788_3291254267"/>
            <w:bookmarkEnd w:id="5"/>
            <w:bookmarkEnd w:id="6"/>
            <w:bookmarkEnd w:id="7"/>
            <w:bookmarkEnd w:id="8"/>
            <w:r>
              <w:fldChar w:fldCharType="end"/>
            </w:r>
            <w:r>
              <w:rPr>
                <w:rFonts w:ascii="Arial" w:hAnsi="Arial" w:cs="Arial"/>
                <w:sz w:val="22"/>
                <w:szCs w:val="22"/>
              </w:rPr>
              <w:t xml:space="preserve"> Children who are wards of the state </w:t>
            </w:r>
          </w:p>
          <w:p w14:paraId="141F6A10" w14:textId="77777777" w:rsidR="00031091" w:rsidRDefault="00EF6FD9">
            <w:r>
              <w:fldChar w:fldCharType="begin">
                <w:ffData>
                  <w:name w:val=""/>
                  <w:enabled/>
                  <w:calcOnExit w:val="0"/>
                  <w:checkBox>
                    <w:sizeAuto/>
                    <w:default w:val="0"/>
                  </w:checkBox>
                </w:ffData>
              </w:fldChar>
            </w:r>
            <w:r>
              <w:instrText>FORMCHECKBOX</w:instrText>
            </w:r>
            <w:r w:rsidR="00106F58">
              <w:fldChar w:fldCharType="separate"/>
            </w:r>
            <w:bookmarkStart w:id="9" w:name="__Fieldmark__18113_3291254267"/>
            <w:bookmarkStart w:id="10" w:name="__Fieldmark__69_3923345795"/>
            <w:bookmarkStart w:id="11" w:name="__Fieldmark__2111_365852379"/>
            <w:bookmarkStart w:id="12" w:name="__Fieldmark__9800_3291254267"/>
            <w:bookmarkEnd w:id="9"/>
            <w:bookmarkEnd w:id="10"/>
            <w:bookmarkEnd w:id="11"/>
            <w:bookmarkEnd w:id="12"/>
            <w:r>
              <w:fldChar w:fldCharType="end"/>
            </w:r>
            <w:r>
              <w:rPr>
                <w:rFonts w:ascii="Arial" w:hAnsi="Arial" w:cs="Arial"/>
                <w:sz w:val="22"/>
                <w:szCs w:val="22"/>
              </w:rPr>
              <w:t xml:space="preserve"> Adults Unable to Consent  </w:t>
            </w:r>
          </w:p>
          <w:p w14:paraId="141F6A11" w14:textId="77777777" w:rsidR="00031091" w:rsidRDefault="00EF6FD9">
            <w:r>
              <w:fldChar w:fldCharType="begin">
                <w:ffData>
                  <w:name w:val=""/>
                  <w:enabled/>
                  <w:calcOnExit w:val="0"/>
                  <w:checkBox>
                    <w:sizeAuto/>
                    <w:default w:val="0"/>
                  </w:checkBox>
                </w:ffData>
              </w:fldChar>
            </w:r>
            <w:r>
              <w:instrText>FORMCHECKBOX</w:instrText>
            </w:r>
            <w:r w:rsidR="00106F58">
              <w:fldChar w:fldCharType="separate"/>
            </w:r>
            <w:bookmarkStart w:id="13" w:name="__Fieldmark__18128_3291254267"/>
            <w:bookmarkStart w:id="14" w:name="__Fieldmark__2117_365852379"/>
            <w:bookmarkStart w:id="15" w:name="__Fieldmark__78_3923345795"/>
            <w:bookmarkStart w:id="16" w:name="__Fieldmark__9812_3291254267"/>
            <w:bookmarkEnd w:id="13"/>
            <w:bookmarkEnd w:id="14"/>
            <w:bookmarkEnd w:id="15"/>
            <w:bookmarkEnd w:id="16"/>
            <w:r>
              <w:fldChar w:fldCharType="end"/>
            </w:r>
            <w:r>
              <w:rPr>
                <w:rFonts w:ascii="Arial" w:hAnsi="Arial" w:cs="Arial"/>
                <w:sz w:val="22"/>
                <w:szCs w:val="22"/>
              </w:rPr>
              <w:t xml:space="preserve"> Cognitively Impaired Adults </w:t>
            </w:r>
          </w:p>
          <w:p w14:paraId="141F6A12" w14:textId="77777777" w:rsidR="00031091" w:rsidRDefault="00EF6FD9">
            <w:r>
              <w:fldChar w:fldCharType="begin">
                <w:ffData>
                  <w:name w:val=""/>
                  <w:enabled/>
                  <w:calcOnExit w:val="0"/>
                  <w:checkBox>
                    <w:sizeAuto/>
                    <w:default w:val="0"/>
                  </w:checkBox>
                </w:ffData>
              </w:fldChar>
            </w:r>
            <w:r>
              <w:instrText>FORMCHECKBOX</w:instrText>
            </w:r>
            <w:r w:rsidR="00106F58">
              <w:fldChar w:fldCharType="separate"/>
            </w:r>
            <w:bookmarkStart w:id="17" w:name="__Fieldmark__18143_3291254267"/>
            <w:bookmarkStart w:id="18" w:name="__Fieldmark__2123_365852379"/>
            <w:bookmarkStart w:id="19" w:name="__Fieldmark__87_3923345795"/>
            <w:bookmarkStart w:id="20" w:name="__Fieldmark__9824_3291254267"/>
            <w:bookmarkEnd w:id="17"/>
            <w:bookmarkEnd w:id="18"/>
            <w:bookmarkEnd w:id="19"/>
            <w:bookmarkEnd w:id="20"/>
            <w:r>
              <w:fldChar w:fldCharType="end"/>
            </w:r>
            <w:r>
              <w:rPr>
                <w:rFonts w:ascii="Arial" w:hAnsi="Arial" w:cs="Arial"/>
                <w:sz w:val="22"/>
                <w:szCs w:val="22"/>
              </w:rPr>
              <w:t xml:space="preserve"> Neonates of Uncertain Viability </w:t>
            </w:r>
          </w:p>
          <w:p w14:paraId="141F6A13" w14:textId="77777777" w:rsidR="00031091" w:rsidRDefault="00EF6FD9">
            <w:r>
              <w:fldChar w:fldCharType="begin">
                <w:ffData>
                  <w:name w:val=""/>
                  <w:enabled/>
                  <w:calcOnExit w:val="0"/>
                  <w:checkBox>
                    <w:sizeAuto/>
                    <w:default w:val="0"/>
                  </w:checkBox>
                </w:ffData>
              </w:fldChar>
            </w:r>
            <w:r>
              <w:instrText>FORMCHECKBOX</w:instrText>
            </w:r>
            <w:r w:rsidR="00106F58">
              <w:fldChar w:fldCharType="separate"/>
            </w:r>
            <w:bookmarkStart w:id="21" w:name="__Fieldmark__18158_3291254267"/>
            <w:bookmarkStart w:id="22" w:name="__Fieldmark__96_3923345795"/>
            <w:bookmarkStart w:id="23" w:name="__Fieldmark__2129_365852379"/>
            <w:bookmarkStart w:id="24" w:name="__Fieldmark__9836_3291254267"/>
            <w:bookmarkEnd w:id="21"/>
            <w:bookmarkEnd w:id="22"/>
            <w:bookmarkEnd w:id="23"/>
            <w:bookmarkEnd w:id="24"/>
            <w:r>
              <w:fldChar w:fldCharType="end"/>
            </w:r>
            <w:r>
              <w:rPr>
                <w:rFonts w:ascii="Arial" w:hAnsi="Arial" w:cs="Arial"/>
                <w:sz w:val="22"/>
                <w:szCs w:val="22"/>
              </w:rPr>
              <w:t xml:space="preserve"> Pregnant Women </w:t>
            </w:r>
          </w:p>
          <w:p w14:paraId="141F6A14" w14:textId="77777777" w:rsidR="00031091" w:rsidRDefault="00EF6FD9">
            <w:r>
              <w:fldChar w:fldCharType="begin">
                <w:ffData>
                  <w:name w:val=""/>
                  <w:enabled/>
                  <w:calcOnExit w:val="0"/>
                  <w:checkBox>
                    <w:sizeAuto/>
                    <w:default w:val="0"/>
                  </w:checkBox>
                </w:ffData>
              </w:fldChar>
            </w:r>
            <w:r>
              <w:instrText>FORMCHECKBOX</w:instrText>
            </w:r>
            <w:r w:rsidR="00106F58">
              <w:fldChar w:fldCharType="separate"/>
            </w:r>
            <w:bookmarkStart w:id="25" w:name="__Fieldmark__18173_3291254267"/>
            <w:bookmarkStart w:id="26" w:name="__Fieldmark__9848_3291254267"/>
            <w:bookmarkStart w:id="27" w:name="__Fieldmark__2135_365852379"/>
            <w:bookmarkStart w:id="28" w:name="__Fieldmark__105_3923345795"/>
            <w:bookmarkEnd w:id="25"/>
            <w:bookmarkEnd w:id="26"/>
            <w:bookmarkEnd w:id="27"/>
            <w:bookmarkEnd w:id="28"/>
            <w:r>
              <w:fldChar w:fldCharType="end"/>
            </w:r>
            <w:r>
              <w:rPr>
                <w:rFonts w:ascii="Arial" w:hAnsi="Arial" w:cs="Arial"/>
                <w:sz w:val="22"/>
                <w:szCs w:val="22"/>
              </w:rPr>
              <w:t xml:space="preserve"> Prisoners (or other detained/paroled individuals) </w:t>
            </w:r>
          </w:p>
          <w:p w14:paraId="141F6A15" w14:textId="77777777" w:rsidR="00031091" w:rsidRDefault="00EF6FD9">
            <w:r>
              <w:fldChar w:fldCharType="begin">
                <w:ffData>
                  <w:name w:val=""/>
                  <w:enabled/>
                  <w:calcOnExit w:val="0"/>
                  <w:checkBox>
                    <w:sizeAuto/>
                    <w:default w:val="0"/>
                    <w:checked/>
                  </w:checkBox>
                </w:ffData>
              </w:fldChar>
            </w:r>
            <w:r>
              <w:instrText>FORMCHECKBOX</w:instrText>
            </w:r>
            <w:r w:rsidR="00106F58">
              <w:fldChar w:fldCharType="separate"/>
            </w:r>
            <w:bookmarkStart w:id="29" w:name="__Fieldmark__18188_3291254267"/>
            <w:bookmarkStart w:id="30" w:name="__Fieldmark__2141_365852379"/>
            <w:bookmarkStart w:id="31" w:name="__Fieldmark__114_3923345795"/>
            <w:bookmarkStart w:id="32" w:name="__Fieldmark__9860_3291254267"/>
            <w:bookmarkEnd w:id="29"/>
            <w:bookmarkEnd w:id="30"/>
            <w:bookmarkEnd w:id="31"/>
            <w:bookmarkEnd w:id="32"/>
            <w:r>
              <w:fldChar w:fldCharType="end"/>
            </w:r>
            <w:r>
              <w:rPr>
                <w:rFonts w:ascii="Arial" w:hAnsi="Arial" w:cs="Arial"/>
                <w:sz w:val="22"/>
                <w:szCs w:val="22"/>
              </w:rPr>
              <w:t xml:space="preserve"> Students/Employees </w:t>
            </w:r>
          </w:p>
        </w:tc>
      </w:tr>
      <w:tr w:rsidR="00031091" w14:paraId="141F6A19"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17" w14:textId="77777777" w:rsidR="00031091" w:rsidRDefault="00EF6FD9">
            <w:pPr>
              <w:jc w:val="right"/>
              <w:rPr>
                <w:rFonts w:ascii="Arial" w:hAnsi="Arial" w:cs="Arial"/>
                <w:sz w:val="22"/>
                <w:szCs w:val="22"/>
              </w:rPr>
            </w:pPr>
            <w:r>
              <w:rPr>
                <w:rFonts w:ascii="Arial" w:hAnsi="Arial" w:cs="Arial"/>
                <w:sz w:val="22"/>
                <w:szCs w:val="22"/>
              </w:rPr>
              <w:t>Sample Size</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18" w14:textId="5939A7FF" w:rsidR="00031091" w:rsidRDefault="00525505">
            <w:pPr>
              <w:rPr>
                <w:rFonts w:ascii="Arial" w:hAnsi="Arial" w:cs="Arial"/>
                <w:sz w:val="22"/>
                <w:szCs w:val="22"/>
              </w:rPr>
            </w:pPr>
            <w:r>
              <w:rPr>
                <w:rFonts w:ascii="Arial" w:hAnsi="Arial" w:cs="Arial"/>
                <w:sz w:val="22"/>
                <w:szCs w:val="22"/>
              </w:rPr>
              <w:t>2</w:t>
            </w:r>
            <w:r w:rsidR="00EF6FD9">
              <w:rPr>
                <w:rFonts w:ascii="Arial" w:hAnsi="Arial" w:cs="Arial"/>
                <w:sz w:val="22"/>
                <w:szCs w:val="22"/>
              </w:rPr>
              <w:t>40</w:t>
            </w:r>
          </w:p>
        </w:tc>
      </w:tr>
      <w:tr w:rsidR="00031091" w14:paraId="141F6A1C"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1A" w14:textId="77777777" w:rsidR="00031091" w:rsidRDefault="00EF6FD9">
            <w:pPr>
              <w:jc w:val="right"/>
              <w:rPr>
                <w:rFonts w:ascii="Arial" w:hAnsi="Arial" w:cs="Arial"/>
                <w:sz w:val="22"/>
                <w:szCs w:val="22"/>
              </w:rPr>
            </w:pPr>
            <w:r>
              <w:rPr>
                <w:rFonts w:ascii="Arial" w:hAnsi="Arial" w:cs="Arial"/>
                <w:sz w:val="22"/>
                <w:szCs w:val="22"/>
              </w:rPr>
              <w:t>Funding Source</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1B" w14:textId="1867847E" w:rsidR="00031091" w:rsidRDefault="00EF6FD9">
            <w:pPr>
              <w:rPr>
                <w:rFonts w:ascii="Arial" w:hAnsi="Arial" w:cs="Arial"/>
                <w:sz w:val="22"/>
                <w:szCs w:val="22"/>
              </w:rPr>
            </w:pPr>
            <w:r>
              <w:rPr>
                <w:rFonts w:ascii="Arial" w:hAnsi="Arial" w:cs="Arial"/>
                <w:sz w:val="22"/>
                <w:szCs w:val="22"/>
              </w:rPr>
              <w:t>N</w:t>
            </w:r>
            <w:r w:rsidR="004408D2">
              <w:rPr>
                <w:rFonts w:ascii="Arial" w:hAnsi="Arial" w:cs="Arial"/>
                <w:sz w:val="22"/>
                <w:szCs w:val="22"/>
              </w:rPr>
              <w:t>SF</w:t>
            </w:r>
          </w:p>
        </w:tc>
      </w:tr>
      <w:tr w:rsidR="00031091" w14:paraId="141F6A22"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1D" w14:textId="77777777" w:rsidR="00031091" w:rsidRDefault="00EF6FD9">
            <w:pPr>
              <w:jc w:val="right"/>
              <w:rPr>
                <w:rFonts w:ascii="Arial" w:hAnsi="Arial" w:cs="Arial"/>
                <w:sz w:val="22"/>
                <w:szCs w:val="22"/>
              </w:rPr>
            </w:pPr>
            <w:r>
              <w:rPr>
                <w:rFonts w:ascii="Arial" w:hAnsi="Arial" w:cs="Arial"/>
                <w:sz w:val="22"/>
                <w:szCs w:val="22"/>
              </w:rPr>
              <w:t>Indicate the type of consent to be obtained</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1E" w14:textId="77777777" w:rsidR="00031091" w:rsidRDefault="00EF6FD9">
            <w:r>
              <w:fldChar w:fldCharType="begin">
                <w:ffData>
                  <w:name w:val=""/>
                  <w:enabled/>
                  <w:calcOnExit w:val="0"/>
                  <w:checkBox>
                    <w:sizeAuto/>
                    <w:default w:val="0"/>
                    <w:checked/>
                  </w:checkBox>
                </w:ffData>
              </w:fldChar>
            </w:r>
            <w:r>
              <w:instrText>FORMCHECKBOX</w:instrText>
            </w:r>
            <w:r w:rsidR="00106F58">
              <w:fldChar w:fldCharType="separate"/>
            </w:r>
            <w:bookmarkStart w:id="33" w:name="__Fieldmark__18208_3291254267"/>
            <w:bookmarkStart w:id="34" w:name="__Fieldmark__128_3923345795"/>
            <w:bookmarkStart w:id="35" w:name="__Fieldmark__2177_365852379"/>
            <w:bookmarkStart w:id="36" w:name="__Fieldmark__9877_3291254267"/>
            <w:bookmarkEnd w:id="33"/>
            <w:bookmarkEnd w:id="34"/>
            <w:bookmarkEnd w:id="35"/>
            <w:bookmarkEnd w:id="36"/>
            <w:r>
              <w:fldChar w:fldCharType="end"/>
            </w:r>
            <w:r>
              <w:rPr>
                <w:rFonts w:ascii="Arial" w:hAnsi="Arial" w:cs="Arial"/>
                <w:sz w:val="22"/>
                <w:szCs w:val="22"/>
              </w:rPr>
              <w:t xml:space="preserve">Written </w:t>
            </w:r>
          </w:p>
          <w:p w14:paraId="141F6A1F" w14:textId="77777777" w:rsidR="00031091" w:rsidRDefault="00EF6FD9">
            <w:r>
              <w:fldChar w:fldCharType="begin">
                <w:ffData>
                  <w:name w:val=""/>
                  <w:enabled/>
                  <w:calcOnExit w:val="0"/>
                  <w:checkBox>
                    <w:sizeAuto/>
                    <w:default w:val="0"/>
                  </w:checkBox>
                </w:ffData>
              </w:fldChar>
            </w:r>
            <w:r>
              <w:instrText>FORMCHECKBOX</w:instrText>
            </w:r>
            <w:r w:rsidR="00106F58">
              <w:fldChar w:fldCharType="separate"/>
            </w:r>
            <w:bookmarkStart w:id="37" w:name="__Fieldmark__18223_3291254267"/>
            <w:bookmarkStart w:id="38" w:name="__Fieldmark__137_3923345795"/>
            <w:bookmarkStart w:id="39" w:name="__Fieldmark__2183_365852379"/>
            <w:bookmarkStart w:id="40" w:name="__Fieldmark__9889_3291254267"/>
            <w:bookmarkEnd w:id="37"/>
            <w:bookmarkEnd w:id="38"/>
            <w:bookmarkEnd w:id="39"/>
            <w:bookmarkEnd w:id="40"/>
            <w:r>
              <w:fldChar w:fldCharType="end"/>
            </w:r>
            <w:r>
              <w:rPr>
                <w:rFonts w:ascii="Arial" w:hAnsi="Arial" w:cs="Arial"/>
                <w:sz w:val="22"/>
                <w:szCs w:val="22"/>
              </w:rPr>
              <w:t>Verbal/Waiver of Documentation of Informed Consent</w:t>
            </w:r>
          </w:p>
          <w:p w14:paraId="141F6A20" w14:textId="77777777" w:rsidR="00031091" w:rsidRDefault="00EF6FD9">
            <w:r>
              <w:fldChar w:fldCharType="begin">
                <w:ffData>
                  <w:name w:val=""/>
                  <w:enabled/>
                  <w:calcOnExit w:val="0"/>
                  <w:checkBox>
                    <w:sizeAuto/>
                    <w:default w:val="0"/>
                  </w:checkBox>
                </w:ffData>
              </w:fldChar>
            </w:r>
            <w:r>
              <w:instrText>FORMCHECKBOX</w:instrText>
            </w:r>
            <w:r w:rsidR="00106F58">
              <w:fldChar w:fldCharType="separate"/>
            </w:r>
            <w:bookmarkStart w:id="41" w:name="__Fieldmark__18238_3291254267"/>
            <w:bookmarkStart w:id="42" w:name="__Fieldmark__2189_365852379"/>
            <w:bookmarkStart w:id="43" w:name="__Fieldmark__146_3923345795"/>
            <w:bookmarkStart w:id="44" w:name="__Fieldmark__9901_3291254267"/>
            <w:bookmarkEnd w:id="41"/>
            <w:bookmarkEnd w:id="42"/>
            <w:bookmarkEnd w:id="43"/>
            <w:bookmarkEnd w:id="44"/>
            <w:r>
              <w:fldChar w:fldCharType="end"/>
            </w:r>
            <w:r>
              <w:rPr>
                <w:rFonts w:ascii="Arial" w:hAnsi="Arial" w:cs="Arial"/>
                <w:sz w:val="22"/>
                <w:szCs w:val="22"/>
              </w:rPr>
              <w:t xml:space="preserve">Waiver of HIPAA Authorization </w:t>
            </w:r>
          </w:p>
          <w:p w14:paraId="141F6A21" w14:textId="77777777" w:rsidR="00031091" w:rsidRDefault="00EF6FD9">
            <w:r>
              <w:fldChar w:fldCharType="begin">
                <w:ffData>
                  <w:name w:val=""/>
                  <w:enabled/>
                  <w:calcOnExit w:val="0"/>
                  <w:checkBox>
                    <w:sizeAuto/>
                    <w:default w:val="0"/>
                  </w:checkBox>
                </w:ffData>
              </w:fldChar>
            </w:r>
            <w:r>
              <w:instrText>FORMCHECKBOX</w:instrText>
            </w:r>
            <w:r w:rsidR="00106F58">
              <w:fldChar w:fldCharType="separate"/>
            </w:r>
            <w:bookmarkStart w:id="45" w:name="__Fieldmark__18253_3291254267"/>
            <w:bookmarkStart w:id="46" w:name="__Fieldmark__155_3923345795"/>
            <w:bookmarkStart w:id="47" w:name="__Fieldmark__2195_365852379"/>
            <w:bookmarkStart w:id="48" w:name="__Fieldmark__9913_3291254267"/>
            <w:bookmarkEnd w:id="45"/>
            <w:bookmarkEnd w:id="46"/>
            <w:bookmarkEnd w:id="47"/>
            <w:bookmarkEnd w:id="48"/>
            <w:r>
              <w:fldChar w:fldCharType="end"/>
            </w:r>
            <w:r>
              <w:rPr>
                <w:rFonts w:ascii="Arial" w:hAnsi="Arial" w:cs="Arial"/>
                <w:sz w:val="22"/>
                <w:szCs w:val="22"/>
              </w:rPr>
              <w:t xml:space="preserve">Waiver/Alteration of Consent Process  </w:t>
            </w:r>
          </w:p>
        </w:tc>
      </w:tr>
      <w:tr w:rsidR="00031091" w14:paraId="141F6A26"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23" w14:textId="77777777" w:rsidR="00031091" w:rsidRDefault="00EF6FD9">
            <w:pPr>
              <w:jc w:val="right"/>
              <w:rPr>
                <w:rFonts w:ascii="Arial" w:hAnsi="Arial" w:cs="Arial"/>
                <w:sz w:val="22"/>
                <w:szCs w:val="22"/>
              </w:rPr>
            </w:pPr>
            <w:r>
              <w:rPr>
                <w:rFonts w:ascii="Arial" w:hAnsi="Arial" w:cs="Arial"/>
                <w:sz w:val="22"/>
                <w:szCs w:val="22"/>
              </w:rPr>
              <w:t>Site</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24" w14:textId="77777777" w:rsidR="00031091" w:rsidRDefault="00EF6FD9">
            <w:r>
              <w:fldChar w:fldCharType="begin">
                <w:ffData>
                  <w:name w:val=""/>
                  <w:enabled/>
                  <w:calcOnExit w:val="0"/>
                  <w:checkBox>
                    <w:sizeAuto/>
                    <w:default w:val="0"/>
                  </w:checkBox>
                </w:ffData>
              </w:fldChar>
            </w:r>
            <w:r>
              <w:instrText>FORMCHECKBOX</w:instrText>
            </w:r>
            <w:r w:rsidR="00106F58">
              <w:fldChar w:fldCharType="separate"/>
            </w:r>
            <w:bookmarkStart w:id="49" w:name="__Fieldmark__18269_3291254267"/>
            <w:bookmarkStart w:id="50" w:name="__Fieldmark__165_3923345795"/>
            <w:bookmarkStart w:id="51" w:name="__Fieldmark__9926_3291254267"/>
            <w:bookmarkStart w:id="52" w:name="__Fieldmark__2207_365852379"/>
            <w:bookmarkEnd w:id="49"/>
            <w:bookmarkEnd w:id="50"/>
            <w:bookmarkEnd w:id="51"/>
            <w:bookmarkEnd w:id="52"/>
            <w:r>
              <w:fldChar w:fldCharType="end"/>
            </w:r>
            <w:r>
              <w:rPr>
                <w:rFonts w:ascii="Arial" w:hAnsi="Arial" w:cs="Arial"/>
                <w:sz w:val="22"/>
                <w:szCs w:val="22"/>
              </w:rPr>
              <w:t xml:space="preserve"> Lead Site </w:t>
            </w:r>
            <w:proofErr w:type="gramStart"/>
            <w:r>
              <w:rPr>
                <w:rFonts w:ascii="Arial" w:hAnsi="Arial" w:cs="Arial"/>
                <w:sz w:val="22"/>
                <w:szCs w:val="22"/>
              </w:rPr>
              <w:t>( For</w:t>
            </w:r>
            <w:proofErr w:type="gramEnd"/>
            <w:r>
              <w:rPr>
                <w:rFonts w:ascii="Arial" w:hAnsi="Arial" w:cs="Arial"/>
                <w:sz w:val="22"/>
                <w:szCs w:val="22"/>
              </w:rPr>
              <w:t xml:space="preserve"> A Multiple Site Research Study)</w:t>
            </w:r>
          </w:p>
          <w:p w14:paraId="141F6A25" w14:textId="77777777" w:rsidR="00031091" w:rsidRDefault="00EF6FD9">
            <w:r>
              <w:fldChar w:fldCharType="begin">
                <w:ffData>
                  <w:name w:val=""/>
                  <w:enabled/>
                  <w:calcOnExit w:val="0"/>
                  <w:checkBox>
                    <w:sizeAuto/>
                    <w:default w:val="0"/>
                  </w:checkBox>
                </w:ffData>
              </w:fldChar>
            </w:r>
            <w:r>
              <w:instrText>FORMCHECKBOX</w:instrText>
            </w:r>
            <w:r w:rsidR="00106F58">
              <w:fldChar w:fldCharType="separate"/>
            </w:r>
            <w:bookmarkStart w:id="53" w:name="__Fieldmark__18284_3291254267"/>
            <w:bookmarkStart w:id="54" w:name="__Fieldmark__2213_365852379"/>
            <w:bookmarkStart w:id="55" w:name="__Fieldmark__174_3923345795"/>
            <w:bookmarkStart w:id="56" w:name="__Fieldmark__9938_3291254267"/>
            <w:bookmarkEnd w:id="53"/>
            <w:bookmarkEnd w:id="54"/>
            <w:bookmarkEnd w:id="55"/>
            <w:bookmarkEnd w:id="56"/>
            <w:r>
              <w:fldChar w:fldCharType="end"/>
            </w:r>
            <w:r>
              <w:rPr>
                <w:rFonts w:ascii="Arial" w:hAnsi="Arial" w:cs="Arial"/>
                <w:sz w:val="22"/>
                <w:szCs w:val="22"/>
              </w:rPr>
              <w:t xml:space="preserve"> Data Coordinating Center (DCC)</w:t>
            </w:r>
          </w:p>
        </w:tc>
      </w:tr>
      <w:tr w:rsidR="00031091" w14:paraId="141F6A2A" w14:textId="77777777">
        <w:trPr>
          <w:trHeight w:val="431"/>
        </w:trPr>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27" w14:textId="77777777" w:rsidR="00031091" w:rsidRDefault="00EF6FD9">
            <w:pPr>
              <w:jc w:val="right"/>
              <w:rPr>
                <w:rFonts w:ascii="Arial" w:hAnsi="Arial" w:cs="Arial"/>
                <w:sz w:val="22"/>
                <w:szCs w:val="22"/>
              </w:rPr>
            </w:pPr>
            <w:r>
              <w:rPr>
                <w:rFonts w:ascii="Arial" w:hAnsi="Arial" w:cs="Arial"/>
                <w:sz w:val="22"/>
                <w:szCs w:val="22"/>
              </w:rPr>
              <w:t>Research Related Radiation Exposure</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28" w14:textId="77777777" w:rsidR="00031091" w:rsidRDefault="00EF6FD9">
            <w:r>
              <w:fldChar w:fldCharType="begin">
                <w:ffData>
                  <w:name w:val=""/>
                  <w:enabled/>
                  <w:calcOnExit w:val="0"/>
                  <w:checkBox>
                    <w:sizeAuto/>
                    <w:default w:val="0"/>
                  </w:checkBox>
                </w:ffData>
              </w:fldChar>
            </w:r>
            <w:r>
              <w:instrText>FORMCHECKBOX</w:instrText>
            </w:r>
            <w:r w:rsidR="00106F58">
              <w:fldChar w:fldCharType="separate"/>
            </w:r>
            <w:bookmarkStart w:id="57" w:name="__Fieldmark__18300_3291254267"/>
            <w:bookmarkStart w:id="58" w:name="__Fieldmark__184_3923345795"/>
            <w:bookmarkStart w:id="59" w:name="__Fieldmark__2225_365852379"/>
            <w:bookmarkStart w:id="60" w:name="__Fieldmark__9951_3291254267"/>
            <w:bookmarkEnd w:id="57"/>
            <w:bookmarkEnd w:id="58"/>
            <w:bookmarkEnd w:id="59"/>
            <w:bookmarkEnd w:id="60"/>
            <w:r>
              <w:fldChar w:fldCharType="end"/>
            </w:r>
            <w:r>
              <w:rPr>
                <w:rFonts w:ascii="Arial" w:hAnsi="Arial" w:cs="Arial"/>
                <w:sz w:val="22"/>
                <w:szCs w:val="22"/>
              </w:rPr>
              <w:t xml:space="preserve">Yes </w:t>
            </w:r>
          </w:p>
          <w:p w14:paraId="141F6A29" w14:textId="77777777" w:rsidR="00031091" w:rsidRDefault="00EF6FD9">
            <w:r>
              <w:fldChar w:fldCharType="begin">
                <w:ffData>
                  <w:name w:val=""/>
                  <w:enabled/>
                  <w:calcOnExit w:val="0"/>
                  <w:checkBox>
                    <w:sizeAuto/>
                    <w:default w:val="0"/>
                    <w:checked/>
                  </w:checkBox>
                </w:ffData>
              </w:fldChar>
            </w:r>
            <w:r>
              <w:instrText>FORMCHECKBOX</w:instrText>
            </w:r>
            <w:r w:rsidR="00106F58">
              <w:fldChar w:fldCharType="separate"/>
            </w:r>
            <w:bookmarkStart w:id="61" w:name="__Fieldmark__18315_3291254267"/>
            <w:bookmarkStart w:id="62" w:name="__Fieldmark__9963_3291254267"/>
            <w:bookmarkStart w:id="63" w:name="__Fieldmark__2231_365852379"/>
            <w:bookmarkStart w:id="64" w:name="__Fieldmark__193_3923345795"/>
            <w:bookmarkEnd w:id="61"/>
            <w:bookmarkEnd w:id="62"/>
            <w:bookmarkEnd w:id="63"/>
            <w:bookmarkEnd w:id="64"/>
            <w:r>
              <w:fldChar w:fldCharType="end"/>
            </w:r>
            <w:r>
              <w:rPr>
                <w:rFonts w:ascii="Arial" w:hAnsi="Arial" w:cs="Arial"/>
                <w:sz w:val="22"/>
                <w:szCs w:val="22"/>
              </w:rPr>
              <w:t xml:space="preserve"> No </w:t>
            </w:r>
          </w:p>
        </w:tc>
      </w:tr>
      <w:tr w:rsidR="00031091" w14:paraId="141F6A2E"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2B" w14:textId="77777777" w:rsidR="00031091" w:rsidRDefault="00EF6FD9">
            <w:pPr>
              <w:jc w:val="right"/>
              <w:rPr>
                <w:rFonts w:ascii="Arial" w:hAnsi="Arial" w:cs="Arial"/>
                <w:sz w:val="22"/>
                <w:szCs w:val="22"/>
              </w:rPr>
            </w:pPr>
            <w:r>
              <w:rPr>
                <w:rFonts w:ascii="Arial" w:hAnsi="Arial" w:cs="Arial"/>
                <w:sz w:val="22"/>
                <w:szCs w:val="22"/>
              </w:rPr>
              <w:t>DSMB / DMC / IDMC</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2C" w14:textId="77777777" w:rsidR="00031091" w:rsidRDefault="00EF6FD9">
            <w:r>
              <w:fldChar w:fldCharType="begin">
                <w:ffData>
                  <w:name w:val=""/>
                  <w:enabled/>
                  <w:calcOnExit w:val="0"/>
                  <w:checkBox>
                    <w:sizeAuto/>
                    <w:default w:val="0"/>
                  </w:checkBox>
                </w:ffData>
              </w:fldChar>
            </w:r>
            <w:r>
              <w:instrText>FORMCHECKBOX</w:instrText>
            </w:r>
            <w:r w:rsidR="00106F58">
              <w:fldChar w:fldCharType="separate"/>
            </w:r>
            <w:bookmarkStart w:id="65" w:name="__Fieldmark__18331_3291254267"/>
            <w:bookmarkStart w:id="66" w:name="__Fieldmark__9976_3291254267"/>
            <w:bookmarkStart w:id="67" w:name="__Fieldmark__2243_365852379"/>
            <w:bookmarkStart w:id="68" w:name="__Fieldmark__203_3923345795"/>
            <w:bookmarkEnd w:id="65"/>
            <w:bookmarkEnd w:id="66"/>
            <w:bookmarkEnd w:id="67"/>
            <w:bookmarkEnd w:id="68"/>
            <w:r>
              <w:fldChar w:fldCharType="end"/>
            </w:r>
            <w:r>
              <w:rPr>
                <w:rFonts w:ascii="Arial" w:hAnsi="Arial" w:cs="Arial"/>
                <w:sz w:val="22"/>
                <w:szCs w:val="22"/>
              </w:rPr>
              <w:t xml:space="preserve">Yes </w:t>
            </w:r>
          </w:p>
          <w:p w14:paraId="141F6A2D" w14:textId="77777777" w:rsidR="00031091" w:rsidRDefault="00EF6FD9">
            <w:r>
              <w:fldChar w:fldCharType="begin">
                <w:ffData>
                  <w:name w:val=""/>
                  <w:enabled/>
                  <w:calcOnExit w:val="0"/>
                  <w:checkBox>
                    <w:sizeAuto/>
                    <w:default w:val="0"/>
                    <w:checked/>
                  </w:checkBox>
                </w:ffData>
              </w:fldChar>
            </w:r>
            <w:r>
              <w:instrText>FORMCHECKBOX</w:instrText>
            </w:r>
            <w:r w:rsidR="00106F58">
              <w:fldChar w:fldCharType="separate"/>
            </w:r>
            <w:bookmarkStart w:id="69" w:name="__Fieldmark__18346_3291254267"/>
            <w:bookmarkStart w:id="70" w:name="__Fieldmark__2249_365852379"/>
            <w:bookmarkStart w:id="71" w:name="__Fieldmark__212_3923345795"/>
            <w:bookmarkStart w:id="72" w:name="__Fieldmark__9988_3291254267"/>
            <w:bookmarkEnd w:id="69"/>
            <w:bookmarkEnd w:id="70"/>
            <w:bookmarkEnd w:id="71"/>
            <w:bookmarkEnd w:id="72"/>
            <w:r>
              <w:fldChar w:fldCharType="end"/>
            </w:r>
            <w:r>
              <w:rPr>
                <w:rFonts w:ascii="Arial" w:hAnsi="Arial" w:cs="Arial"/>
                <w:sz w:val="22"/>
                <w:szCs w:val="22"/>
              </w:rPr>
              <w:t>No</w:t>
            </w:r>
          </w:p>
        </w:tc>
      </w:tr>
    </w:tbl>
    <w:p w14:paraId="141F6A2F" w14:textId="77777777" w:rsidR="00031091" w:rsidRDefault="00031091">
      <w:pPr>
        <w:rPr>
          <w:rFonts w:ascii="Arial" w:hAnsi="Arial" w:cs="Arial"/>
          <w:sz w:val="22"/>
          <w:szCs w:val="22"/>
        </w:rPr>
      </w:pPr>
    </w:p>
    <w:p w14:paraId="141F6A31" w14:textId="59ECDE35" w:rsidR="00031091" w:rsidRDefault="00EF6FD9">
      <w:pPr>
        <w:rPr>
          <w:rFonts w:ascii="Arial" w:hAnsi="Arial"/>
          <w:b/>
          <w:sz w:val="22"/>
        </w:rPr>
      </w:pPr>
      <w:r>
        <w:rPr>
          <w:rFonts w:ascii="Arial" w:hAnsi="Arial"/>
          <w:b/>
          <w:caps/>
          <w:color w:val="000000"/>
          <w:sz w:val="22"/>
        </w:rPr>
        <w:br/>
      </w:r>
      <w:bookmarkStart w:id="73" w:name="_Toc500242045"/>
      <w:r>
        <w:rPr>
          <w:rFonts w:ascii="Arial" w:hAnsi="Arial"/>
          <w:b/>
          <w:caps/>
          <w:color w:val="000000"/>
          <w:sz w:val="22"/>
        </w:rPr>
        <w:t>Objectives</w:t>
      </w:r>
      <w:r>
        <w:rPr>
          <w:rFonts w:ascii="Arial" w:hAnsi="Arial"/>
          <w:b/>
          <w:sz w:val="22"/>
        </w:rPr>
        <w:t>:</w:t>
      </w:r>
    </w:p>
    <w:p w14:paraId="141F6A32" w14:textId="69E00BBE" w:rsidR="00031091" w:rsidRDefault="00EF6FD9">
      <w:r>
        <w:rPr>
          <w:rFonts w:ascii="Arial" w:hAnsi="Arial"/>
          <w:sz w:val="22"/>
        </w:rPr>
        <w:t>Assistive machines promote independence and ability in those with severe motor impairments. However, as these machines become more capable, they often also become m</w:t>
      </w:r>
      <w:bookmarkStart w:id="74" w:name="_GoBack"/>
      <w:bookmarkEnd w:id="74"/>
      <w:r>
        <w:rPr>
          <w:rFonts w:ascii="Arial" w:hAnsi="Arial"/>
          <w:sz w:val="22"/>
        </w:rPr>
        <w:t xml:space="preserve">ore complex. Traditional interfaces cover only a </w:t>
      </w:r>
      <w:r w:rsidR="006B1F18">
        <w:rPr>
          <w:rFonts w:ascii="Arial" w:hAnsi="Arial"/>
          <w:sz w:val="22"/>
        </w:rPr>
        <w:t>subset</w:t>
      </w:r>
      <w:r>
        <w:rPr>
          <w:rFonts w:ascii="Arial" w:hAnsi="Arial"/>
          <w:sz w:val="22"/>
        </w:rPr>
        <w:t xml:space="preserve"> of the control space</w:t>
      </w:r>
      <w:r w:rsidR="006B1F18">
        <w:rPr>
          <w:rFonts w:ascii="Arial" w:hAnsi="Arial"/>
          <w:sz w:val="22"/>
        </w:rPr>
        <w:t xml:space="preserve"> (also known as control modes)</w:t>
      </w:r>
      <w:r>
        <w:rPr>
          <w:rFonts w:ascii="Arial" w:hAnsi="Arial"/>
          <w:sz w:val="22"/>
        </w:rPr>
        <w:t>, and during teleoperation it is necessary to switch between different control modes to access the full control space. When using limited interfaces, the user will often issue unintended mode-</w:t>
      </w:r>
      <w:r>
        <w:rPr>
          <w:rFonts w:ascii="Arial" w:hAnsi="Arial"/>
          <w:sz w:val="22"/>
        </w:rPr>
        <w:lastRenderedPageBreak/>
        <w:t xml:space="preserve">switch commands for various reasons (such as spasms due to their injury, fatigue, or insufficient skill). These unintended commands negatively affect the user’s interaction with the robotic device and overall task performance. Machine and statistical learning tools may be used to anticipate when an executed command differs from an un-observable intended action, and robotics autonomy can leverage this information to make corrective decisions. </w:t>
      </w:r>
    </w:p>
    <w:p w14:paraId="141F6A33" w14:textId="77777777" w:rsidR="00031091" w:rsidRDefault="00031091">
      <w:pPr>
        <w:rPr>
          <w:rFonts w:ascii="Arial" w:hAnsi="Arial"/>
          <w:sz w:val="22"/>
        </w:rPr>
      </w:pPr>
    </w:p>
    <w:p w14:paraId="141F6A34" w14:textId="77777777" w:rsidR="00031091" w:rsidRDefault="00EF6FD9">
      <w:pPr>
        <w:rPr>
          <w:rFonts w:ascii="Arial" w:hAnsi="Arial"/>
          <w:sz w:val="22"/>
        </w:rPr>
      </w:pPr>
      <w:r>
        <w:rPr>
          <w:rFonts w:ascii="Arial" w:hAnsi="Arial"/>
          <w:sz w:val="22"/>
        </w:rPr>
        <w:t xml:space="preserve">Our </w:t>
      </w:r>
      <w:r>
        <w:rPr>
          <w:rFonts w:ascii="Arial" w:hAnsi="Arial"/>
          <w:sz w:val="22"/>
          <w:u w:val="single"/>
        </w:rPr>
        <w:t>long-term objective</w:t>
      </w:r>
      <w:r>
        <w:rPr>
          <w:rFonts w:ascii="Arial" w:hAnsi="Arial"/>
          <w:sz w:val="22"/>
        </w:rPr>
        <w:t xml:space="preserve"> is to empower severely paralyzed patients with greater independence in daily living activities through the introduction of robotics autonomy by overcoming the challenges in operating assistive machines. The goal of this protocol is to pioneer and validate a control-intent inference framework that assists people in controlling a complex robot with limited control interfaces and that adapts to variations in the user’s control input behavior. </w:t>
      </w:r>
    </w:p>
    <w:p w14:paraId="141F6A35" w14:textId="77777777" w:rsidR="00031091" w:rsidRDefault="00031091">
      <w:pPr>
        <w:rPr>
          <w:rFonts w:ascii="Arial" w:hAnsi="Arial"/>
          <w:sz w:val="22"/>
        </w:rPr>
      </w:pPr>
    </w:p>
    <w:p w14:paraId="141F6A36" w14:textId="77777777" w:rsidR="00031091" w:rsidRDefault="00EF6FD9">
      <w:pPr>
        <w:rPr>
          <w:rFonts w:ascii="Arial" w:hAnsi="Arial"/>
          <w:sz w:val="22"/>
        </w:rPr>
      </w:pPr>
      <w:r>
        <w:rPr>
          <w:rFonts w:ascii="Arial" w:hAnsi="Arial"/>
          <w:b/>
          <w:bCs/>
          <w:sz w:val="22"/>
        </w:rPr>
        <w:t>Hypothesis:</w:t>
      </w:r>
      <w:r>
        <w:rPr>
          <w:rFonts w:ascii="Arial" w:hAnsi="Arial"/>
          <w:sz w:val="22"/>
        </w:rPr>
        <w:t xml:space="preserve"> Designing a system that can correct for unintended mode switches by reasoning about unobserved human control intent can improve human-robot performance metrics such as cognitive load and task completion time. </w:t>
      </w:r>
    </w:p>
    <w:p w14:paraId="141F6A37" w14:textId="77777777" w:rsidR="00031091" w:rsidRDefault="00031091">
      <w:pPr>
        <w:rPr>
          <w:rFonts w:ascii="Arial" w:hAnsi="Arial"/>
          <w:sz w:val="22"/>
        </w:rPr>
      </w:pPr>
    </w:p>
    <w:p w14:paraId="141F6A38" w14:textId="1CC93FC2" w:rsidR="00031091" w:rsidRDefault="00EF6FD9">
      <w:r>
        <w:rPr>
          <w:rFonts w:ascii="Arial" w:hAnsi="Arial"/>
          <w:b/>
          <w:bCs/>
          <w:sz w:val="22"/>
        </w:rPr>
        <w:t xml:space="preserve">Aim1 (A1): </w:t>
      </w:r>
      <w:bookmarkStart w:id="75" w:name="__DdeLink__3463_3923345795"/>
      <w:r>
        <w:rPr>
          <w:rFonts w:ascii="Arial" w:hAnsi="Arial"/>
          <w:b/>
          <w:bCs/>
          <w:sz w:val="22"/>
        </w:rPr>
        <w:t>Develop a framework that infers intended control mode switching from the measured command.</w:t>
      </w:r>
      <w:bookmarkEnd w:id="75"/>
      <w:r>
        <w:rPr>
          <w:rFonts w:ascii="Arial" w:hAnsi="Arial"/>
          <w:b/>
          <w:bCs/>
          <w:sz w:val="22"/>
        </w:rPr>
        <w:t xml:space="preserve"> </w:t>
      </w:r>
      <w:r>
        <w:rPr>
          <w:rFonts w:ascii="Arial" w:hAnsi="Arial"/>
          <w:sz w:val="22"/>
        </w:rPr>
        <w:t xml:space="preserve">When a low-dimensional control interface such as sip-and-puff or switch-based head array </w:t>
      </w:r>
      <w:r w:rsidR="006B1F18">
        <w:rPr>
          <w:rFonts w:ascii="Arial" w:hAnsi="Arial"/>
          <w:sz w:val="22"/>
        </w:rPr>
        <w:t>is</w:t>
      </w:r>
      <w:r>
        <w:rPr>
          <w:rFonts w:ascii="Arial" w:hAnsi="Arial"/>
          <w:sz w:val="22"/>
        </w:rPr>
        <w:t xml:space="preserve"> used for controlling higher-dimensional devices such as robotic arms, the user must switch between which control dimension of the robot a limited interface input is mapped to (i.e. mode switching) which carries a high cost. We will implement and evaluate probabilistic algorithms that model the user’s unobserved intended mode-switch intent from the measured user input. </w:t>
      </w:r>
    </w:p>
    <w:p w14:paraId="141F6A39" w14:textId="77777777" w:rsidR="00031091" w:rsidRDefault="00031091">
      <w:pPr>
        <w:rPr>
          <w:rFonts w:ascii="Arial" w:hAnsi="Arial"/>
          <w:sz w:val="22"/>
        </w:rPr>
      </w:pPr>
    </w:p>
    <w:p w14:paraId="141F6A3A" w14:textId="6A385CE7" w:rsidR="00031091" w:rsidRDefault="00EF6FD9">
      <w:r>
        <w:rPr>
          <w:rFonts w:ascii="Arial" w:hAnsi="Arial"/>
          <w:b/>
          <w:bCs/>
          <w:sz w:val="22"/>
        </w:rPr>
        <w:t xml:space="preserve">Aim2 (A2): Improve the control of complex robotic machines with limited control interfaces by handling unintended control-mode switches. </w:t>
      </w:r>
      <w:r>
        <w:rPr>
          <w:rFonts w:ascii="Arial" w:hAnsi="Arial"/>
          <w:sz w:val="22"/>
        </w:rPr>
        <w:t xml:space="preserve">This approach is a departure from </w:t>
      </w:r>
      <w:proofErr w:type="gramStart"/>
      <w:r>
        <w:rPr>
          <w:rFonts w:ascii="Arial" w:hAnsi="Arial"/>
          <w:sz w:val="22"/>
        </w:rPr>
        <w:t>the majority of</w:t>
      </w:r>
      <w:proofErr w:type="gramEnd"/>
      <w:r>
        <w:rPr>
          <w:rFonts w:ascii="Arial" w:hAnsi="Arial"/>
          <w:sz w:val="22"/>
        </w:rPr>
        <w:t xml:space="preserve"> control sharing approaches within assistive domains, which either partition the control space and allocate different portions to the robot and </w:t>
      </w:r>
      <w:r w:rsidR="00E858BB">
        <w:rPr>
          <w:rFonts w:ascii="Arial" w:hAnsi="Arial"/>
          <w:sz w:val="22"/>
        </w:rPr>
        <w:t>human or</w:t>
      </w:r>
      <w:r>
        <w:rPr>
          <w:rFonts w:ascii="Arial" w:hAnsi="Arial"/>
          <w:sz w:val="22"/>
        </w:rPr>
        <w:t xml:space="preserve"> augment the human’s control signals to bridge the dimensionality gap. How to best share control within </w:t>
      </w:r>
      <w:r w:rsidR="00E858BB">
        <w:rPr>
          <w:rFonts w:ascii="Arial" w:hAnsi="Arial"/>
          <w:sz w:val="22"/>
        </w:rPr>
        <w:t>assistive</w:t>
      </w:r>
      <w:r>
        <w:rPr>
          <w:rFonts w:ascii="Arial" w:hAnsi="Arial"/>
          <w:sz w:val="22"/>
        </w:rPr>
        <w:t xml:space="preserve"> domains remains an open question, and an appealing characteristic of our approach is that the user is kept maximally in control since their signals are not altered or augmented. In this study we will evaluate two ways of handling unintended control-mode switches: (1) Filtering autonomy which will ignore mode-switch commands deemed as unintentional (2) Corrective autonomy which will reason about which mode-switch was intended and switch the most </w:t>
      </w:r>
      <w:r w:rsidR="0069748A">
        <w:rPr>
          <w:rFonts w:ascii="Arial" w:hAnsi="Arial"/>
          <w:sz w:val="22"/>
        </w:rPr>
        <w:t>likely</w:t>
      </w:r>
      <w:r>
        <w:rPr>
          <w:rFonts w:ascii="Arial" w:hAnsi="Arial"/>
          <w:sz w:val="22"/>
        </w:rPr>
        <w:t xml:space="preserve"> control mode automatically.  We will compare the autonomy assistance based on quantitative and qualitative task performance metrics such as task completion time and user </w:t>
      </w:r>
      <w:r w:rsidR="0069748A">
        <w:rPr>
          <w:rFonts w:ascii="Arial" w:hAnsi="Arial"/>
          <w:sz w:val="22"/>
        </w:rPr>
        <w:t>preference</w:t>
      </w:r>
      <w:r>
        <w:rPr>
          <w:rFonts w:ascii="Arial" w:hAnsi="Arial"/>
          <w:sz w:val="22"/>
        </w:rPr>
        <w:t xml:space="preserve">. </w:t>
      </w:r>
    </w:p>
    <w:p w14:paraId="141F6A3B" w14:textId="77777777" w:rsidR="00031091" w:rsidRDefault="00031091">
      <w:pPr>
        <w:rPr>
          <w:rFonts w:ascii="Arial" w:hAnsi="Arial"/>
          <w:sz w:val="22"/>
        </w:rPr>
      </w:pPr>
    </w:p>
    <w:p w14:paraId="141F6A42" w14:textId="0CD8B46B" w:rsidR="00031091" w:rsidRDefault="00EF6FD9">
      <w:pPr>
        <w:rPr>
          <w:rFonts w:ascii="Arial" w:hAnsi="Arial"/>
          <w:b/>
          <w:sz w:val="22"/>
        </w:rPr>
      </w:pPr>
      <w:r>
        <w:rPr>
          <w:rFonts w:ascii="Arial" w:hAnsi="Arial"/>
          <w:b/>
          <w:caps/>
          <w:sz w:val="22"/>
        </w:rPr>
        <w:t>Background</w:t>
      </w:r>
      <w:r>
        <w:rPr>
          <w:rFonts w:ascii="Arial" w:hAnsi="Arial"/>
          <w:b/>
          <w:sz w:val="22"/>
        </w:rPr>
        <w:t>:</w:t>
      </w:r>
    </w:p>
    <w:p w14:paraId="141F6A43" w14:textId="39A9310A" w:rsidR="00031091" w:rsidRDefault="00EF6FD9">
      <w:pPr>
        <w:rPr>
          <w:rFonts w:ascii="Arial" w:hAnsi="Arial"/>
          <w:sz w:val="22"/>
        </w:rPr>
      </w:pPr>
      <w:r>
        <w:rPr>
          <w:rFonts w:ascii="Arial" w:hAnsi="Arial"/>
          <w:sz w:val="22"/>
        </w:rPr>
        <w:t xml:space="preserve">Assistive machines—like power wheelchairs, robotic arms, exoskeletons, electric prostheses—are crucial in facilitating the independence of those with severe motor impairments. Such machines can extend and enable mobility and manipulation abilities of persons with motor limitations in their own legs and arms. However, there are circumstances under which the control of assistive machines remains a challenge—to the point even of making use of the machine entirely inaccessible. In addition to the motor impairments of the user, these circumstances include the limited control interfaces which are available to those with severe impairments, </w:t>
      </w:r>
      <w:r w:rsidR="00927F7F">
        <w:rPr>
          <w:rFonts w:ascii="Arial" w:hAnsi="Arial"/>
          <w:sz w:val="22"/>
        </w:rPr>
        <w:t>and</w:t>
      </w:r>
      <w:r>
        <w:rPr>
          <w:rFonts w:ascii="Arial" w:hAnsi="Arial"/>
          <w:sz w:val="22"/>
        </w:rPr>
        <w:t xml:space="preserve"> the complexity of the machine to be controlled. To illustrate, the most ubiquitous assistive machine is the powered wheelchair, and there are many impairments for which driving a powered wheelchair can be a challenge (such as upper-body physical </w:t>
      </w:r>
      <w:r w:rsidR="00927F7F">
        <w:rPr>
          <w:rFonts w:ascii="Arial" w:hAnsi="Arial"/>
          <w:sz w:val="22"/>
        </w:rPr>
        <w:t>impairments</w:t>
      </w:r>
      <w:r>
        <w:rPr>
          <w:rFonts w:ascii="Arial" w:hAnsi="Arial"/>
          <w:sz w:val="22"/>
        </w:rPr>
        <w:t xml:space="preserve"> like ataxia or bradykinesia, cognitive impairments like deficits in executive reasoning, and visual impairments like limitations in head, neck or eye movement [1]. According to a survey of 200 clinicians, more than 50% of powered wheelchair users reported complaints </w:t>
      </w:r>
      <w:r>
        <w:rPr>
          <w:rFonts w:ascii="Arial" w:hAnsi="Arial"/>
          <w:sz w:val="22"/>
        </w:rPr>
        <w:lastRenderedPageBreak/>
        <w:t xml:space="preserve">with wheelchair control [2]. In another assistive domain, a survey of 1,575 prosthesis users points to a want for better control mechanisms [3]. Factors like fatigue and pain also can be huge for those with physical </w:t>
      </w:r>
      <w:proofErr w:type="gramStart"/>
      <w:r>
        <w:rPr>
          <w:rFonts w:ascii="Arial" w:hAnsi="Arial"/>
          <w:sz w:val="22"/>
        </w:rPr>
        <w:t>impairments;</w:t>
      </w:r>
      <w:proofErr w:type="gramEnd"/>
      <w:r>
        <w:rPr>
          <w:rFonts w:ascii="Arial" w:hAnsi="Arial"/>
          <w:sz w:val="22"/>
        </w:rPr>
        <w:t xml:space="preserve"> who might, for example, trade a reduction in control precision for an interface that is less fatiguing.</w:t>
      </w:r>
    </w:p>
    <w:p w14:paraId="141F6A44" w14:textId="77777777" w:rsidR="00031091" w:rsidRDefault="00031091">
      <w:pPr>
        <w:rPr>
          <w:rFonts w:ascii="Arial" w:hAnsi="Arial"/>
          <w:sz w:val="22"/>
        </w:rPr>
      </w:pPr>
    </w:p>
    <w:p w14:paraId="141F6A45" w14:textId="77777777" w:rsidR="00031091" w:rsidRDefault="00EF6FD9">
      <w:r>
        <w:rPr>
          <w:rFonts w:ascii="Arial" w:hAnsi="Arial"/>
          <w:sz w:val="22"/>
        </w:rPr>
        <w:t xml:space="preserve">The potential for robotics autonomy to ease control burden within assistive domains has been recognized for decades. While full autonomy is an option, it removes all control from the user. When this is not desired by the human, the assistive technology in fact has made them less able. It also discards useful input the human might provide, leveraging for example their superior situational awareness, that would add to system robustness. Control sharing is a way to offload some control burden, without removing all control authority, from the human </w:t>
      </w:r>
      <w:r>
        <w:rPr>
          <w:rFonts w:ascii="Arial" w:hAnsi="Arial" w:cs="Arial"/>
          <w:caps/>
          <w:sz w:val="22"/>
          <w:szCs w:val="22"/>
        </w:rPr>
        <w:t>[5-9]</w:t>
      </w:r>
      <w:r>
        <w:rPr>
          <w:rFonts w:ascii="Arial" w:hAnsi="Arial"/>
          <w:sz w:val="22"/>
        </w:rPr>
        <w:t>. The most common paradigms augment or adjust control signals from the human (e.g. to bridge the gap in control signal dimensionality), or partition the control problem (e.g. high-level decisions like which task to execute lie with the human, and low-level execution decisions lie with the robot). On the other hand, mode-switching assistance has the key benefit that it is low-bandwidth and intermittent, and hence possibly easier to learn.</w:t>
      </w:r>
    </w:p>
    <w:p w14:paraId="141F6A46" w14:textId="77777777" w:rsidR="00031091" w:rsidRDefault="00031091">
      <w:pPr>
        <w:rPr>
          <w:rFonts w:ascii="Arial" w:hAnsi="Arial"/>
          <w:sz w:val="22"/>
        </w:rPr>
      </w:pPr>
    </w:p>
    <w:p w14:paraId="141F6A47" w14:textId="77777777" w:rsidR="00031091" w:rsidRDefault="00EF6FD9">
      <w:r>
        <w:rPr>
          <w:rFonts w:ascii="Arial" w:hAnsi="Arial" w:cs="Arial"/>
          <w:sz w:val="22"/>
          <w:szCs w:val="22"/>
        </w:rPr>
        <w:t>There has been limited study of robot learning from non-experts, who do not understand the details of how a given machine learning algorithm is working. The proposed domain is even more challenging—not only are the instructors not machine learning experts, they might not even be task experts. They are, however, who the robot should be learning from—their preferences are precisely what the system is meant to optimize.</w:t>
      </w:r>
    </w:p>
    <w:p w14:paraId="141F6A48" w14:textId="77777777" w:rsidR="00031091" w:rsidRDefault="00031091">
      <w:pPr>
        <w:rPr>
          <w:rFonts w:ascii="Arial" w:hAnsi="Arial" w:cs="Arial"/>
          <w:sz w:val="22"/>
          <w:szCs w:val="22"/>
        </w:rPr>
      </w:pPr>
    </w:p>
    <w:p w14:paraId="141F6A49" w14:textId="77777777" w:rsidR="00031091" w:rsidRDefault="00EF6FD9">
      <w:r>
        <w:rPr>
          <w:rFonts w:ascii="Arial" w:hAnsi="Arial" w:cs="Arial"/>
          <w:sz w:val="22"/>
          <w:szCs w:val="22"/>
        </w:rPr>
        <w:t xml:space="preserve">The results of this study will put forth a mathematical framework of modeling unintended human control inputs based on known intended actions.  The proposed studies will investigate the efficacy of our outlined approach in inferring unintentional human commands. Additionally, we will compare how well our assistive systems based on this inference is able to improve human-robot task performance by correcting for those unintentional commands.  </w:t>
      </w:r>
    </w:p>
    <w:p w14:paraId="141F6A4A" w14:textId="77777777" w:rsidR="00031091" w:rsidRDefault="00031091">
      <w:pPr>
        <w:rPr>
          <w:rFonts w:ascii="Arial" w:hAnsi="Arial" w:cs="Arial"/>
          <w:sz w:val="22"/>
          <w:szCs w:val="22"/>
        </w:rPr>
      </w:pPr>
    </w:p>
    <w:p w14:paraId="141F6A4B" w14:textId="77777777" w:rsidR="00031091" w:rsidRDefault="00EF6FD9">
      <w:r>
        <w:rPr>
          <w:rFonts w:ascii="Arial" w:hAnsi="Arial" w:cs="Arial"/>
          <w:b/>
          <w:caps/>
          <w:sz w:val="22"/>
          <w:szCs w:val="22"/>
        </w:rPr>
        <w:t>Study Endpoints</w:t>
      </w:r>
      <w:bookmarkEnd w:id="73"/>
      <w:r>
        <w:rPr>
          <w:rFonts w:ascii="Arial" w:hAnsi="Arial" w:cs="Arial"/>
          <w:b/>
          <w:caps/>
          <w:sz w:val="22"/>
          <w:szCs w:val="22"/>
        </w:rPr>
        <w:t>:</w:t>
      </w:r>
    </w:p>
    <w:p w14:paraId="58A646A8" w14:textId="69D11E79" w:rsidR="00927F7F" w:rsidRDefault="00EF6FD9">
      <w:pPr>
        <w:rPr>
          <w:rFonts w:ascii="Arial" w:hAnsi="Arial" w:cs="Arial"/>
          <w:sz w:val="22"/>
          <w:szCs w:val="22"/>
        </w:rPr>
      </w:pPr>
      <w:r>
        <w:rPr>
          <w:rFonts w:ascii="Arial" w:hAnsi="Arial" w:cs="Arial"/>
          <w:sz w:val="22"/>
          <w:szCs w:val="22"/>
        </w:rPr>
        <w:t xml:space="preserve">Studies will be conducted until the total number of participants needed to complete the study have been enrolled. </w:t>
      </w:r>
      <w:bookmarkStart w:id="76" w:name="_Toc500242046"/>
    </w:p>
    <w:p w14:paraId="06095D9A" w14:textId="77777777" w:rsidR="00927F7F" w:rsidRDefault="00927F7F">
      <w:pPr>
        <w:rPr>
          <w:rFonts w:ascii="Arial" w:hAnsi="Arial" w:cs="Arial"/>
          <w:b/>
          <w:caps/>
          <w:sz w:val="22"/>
          <w:szCs w:val="22"/>
        </w:rPr>
      </w:pPr>
      <w:bookmarkStart w:id="77" w:name="_Toc500242047"/>
      <w:bookmarkEnd w:id="76"/>
    </w:p>
    <w:p w14:paraId="141F6A60" w14:textId="2D2C2EE7" w:rsidR="00031091" w:rsidRDefault="00EF6FD9">
      <w:pPr>
        <w:rPr>
          <w:rFonts w:ascii="Arial" w:hAnsi="Arial" w:cs="Arial"/>
          <w:b/>
          <w:caps/>
          <w:sz w:val="22"/>
          <w:szCs w:val="22"/>
        </w:rPr>
      </w:pPr>
      <w:r>
        <w:rPr>
          <w:rFonts w:ascii="Arial" w:hAnsi="Arial" w:cs="Arial"/>
          <w:b/>
          <w:caps/>
          <w:sz w:val="22"/>
          <w:szCs w:val="22"/>
        </w:rPr>
        <w:t xml:space="preserve">Procedures </w:t>
      </w:r>
      <w:bookmarkEnd w:id="77"/>
      <w:r>
        <w:rPr>
          <w:rFonts w:ascii="Arial" w:hAnsi="Arial" w:cs="Arial"/>
          <w:b/>
          <w:caps/>
          <w:sz w:val="22"/>
          <w:szCs w:val="22"/>
        </w:rPr>
        <w:t>Involved:</w:t>
      </w:r>
    </w:p>
    <w:p w14:paraId="78FCE49A" w14:textId="73CEB31A" w:rsidR="00B42DE4" w:rsidRDefault="00EF6FD9">
      <w:pPr>
        <w:rPr>
          <w:rFonts w:ascii="Arial" w:hAnsi="Arial" w:cs="Arial"/>
          <w:sz w:val="22"/>
          <w:szCs w:val="22"/>
        </w:rPr>
      </w:pPr>
      <w:r>
        <w:rPr>
          <w:rFonts w:ascii="Arial" w:hAnsi="Arial" w:cs="Arial"/>
          <w:sz w:val="22"/>
          <w:szCs w:val="22"/>
          <w:u w:val="single"/>
        </w:rPr>
        <w:t>Study Environment.</w:t>
      </w:r>
      <w:r>
        <w:rPr>
          <w:rFonts w:ascii="Arial" w:hAnsi="Arial" w:cs="Arial"/>
          <w:sz w:val="22"/>
          <w:szCs w:val="22"/>
        </w:rPr>
        <w:t xml:space="preserve">  Some experiments will be conducted in simulation using custom-built game environments in which the user will control the motion of a 2D object on the computer screen for various tasks (e.g. responding to a prompt or following a path). Other experiments will take place using real physical robots. The physical robot platforms we will use in this work include the </w:t>
      </w:r>
      <w:proofErr w:type="spellStart"/>
      <w:r>
        <w:rPr>
          <w:rFonts w:ascii="Arial" w:hAnsi="Arial" w:cs="Arial"/>
          <w:sz w:val="22"/>
          <w:szCs w:val="22"/>
        </w:rPr>
        <w:t>Kinova</w:t>
      </w:r>
      <w:proofErr w:type="spellEnd"/>
      <w:r>
        <w:rPr>
          <w:rFonts w:ascii="Arial" w:hAnsi="Arial" w:cs="Arial"/>
          <w:sz w:val="22"/>
          <w:szCs w:val="22"/>
        </w:rPr>
        <w:t xml:space="preserve"> </w:t>
      </w:r>
      <w:r w:rsidR="00763879">
        <w:rPr>
          <w:rFonts w:ascii="Arial" w:hAnsi="Arial" w:cs="Arial"/>
          <w:sz w:val="22"/>
          <w:szCs w:val="22"/>
        </w:rPr>
        <w:t>robotics</w:t>
      </w:r>
      <w:r>
        <w:rPr>
          <w:rFonts w:ascii="Arial" w:hAnsi="Arial" w:cs="Arial"/>
          <w:sz w:val="22"/>
          <w:szCs w:val="22"/>
        </w:rPr>
        <w:t xml:space="preserve"> JACO </w:t>
      </w:r>
      <w:r w:rsidR="00763879" w:rsidRPr="00DF51EE">
        <w:rPr>
          <w:rFonts w:ascii="Arial" w:hAnsi="Arial" w:cs="Arial"/>
          <w:i/>
          <w:iCs/>
          <w:sz w:val="22"/>
          <w:szCs w:val="22"/>
          <w:u w:val="single"/>
        </w:rPr>
        <w:t>robotic arm</w:t>
      </w:r>
      <w:r w:rsidR="00763879">
        <w:rPr>
          <w:rFonts w:ascii="Arial" w:hAnsi="Arial" w:cs="Arial"/>
          <w:sz w:val="22"/>
          <w:szCs w:val="22"/>
        </w:rPr>
        <w:t xml:space="preserve"> </w:t>
      </w:r>
      <w:r>
        <w:rPr>
          <w:rFonts w:ascii="Arial" w:hAnsi="Arial" w:cs="Arial"/>
          <w:sz w:val="22"/>
          <w:szCs w:val="22"/>
        </w:rPr>
        <w:t xml:space="preserve">and the </w:t>
      </w:r>
      <w:r>
        <w:rPr>
          <w:rFonts w:ascii="Arial" w:hAnsi="Arial" w:cs="Arial"/>
          <w:i/>
          <w:iCs/>
          <w:sz w:val="22"/>
          <w:szCs w:val="22"/>
          <w:u w:val="single"/>
        </w:rPr>
        <w:t>smart wheelchair</w:t>
      </w:r>
      <w:r>
        <w:rPr>
          <w:rFonts w:ascii="Arial" w:hAnsi="Arial" w:cs="Arial"/>
          <w:sz w:val="22"/>
          <w:szCs w:val="22"/>
        </w:rPr>
        <w:t xml:space="preserve"> developed in our lab and built on a </w:t>
      </w:r>
      <w:proofErr w:type="spellStart"/>
      <w:r>
        <w:rPr>
          <w:rFonts w:ascii="Arial" w:hAnsi="Arial" w:cs="Arial"/>
          <w:sz w:val="22"/>
          <w:szCs w:val="22"/>
        </w:rPr>
        <w:t>Permobil</w:t>
      </w:r>
      <w:proofErr w:type="spellEnd"/>
      <w:r>
        <w:rPr>
          <w:rFonts w:ascii="Arial" w:hAnsi="Arial" w:cs="Arial"/>
          <w:sz w:val="22"/>
          <w:szCs w:val="22"/>
        </w:rPr>
        <w:t xml:space="preserve"> base</w:t>
      </w:r>
      <w:r w:rsidR="00B42DE4">
        <w:rPr>
          <w:rFonts w:ascii="Arial" w:hAnsi="Arial" w:cs="Arial"/>
          <w:sz w:val="22"/>
          <w:szCs w:val="22"/>
        </w:rPr>
        <w:t xml:space="preserve"> as seen in Figure 1</w:t>
      </w:r>
      <w:r>
        <w:rPr>
          <w:rFonts w:ascii="Arial" w:hAnsi="Arial" w:cs="Arial"/>
          <w:sz w:val="22"/>
          <w:szCs w:val="22"/>
        </w:rPr>
        <w:t xml:space="preserve">. </w:t>
      </w:r>
    </w:p>
    <w:p w14:paraId="754A9A91" w14:textId="77327F5A" w:rsidR="006651AA" w:rsidRDefault="00106F58">
      <w:pPr>
        <w:rPr>
          <w:rFonts w:ascii="Arial" w:hAnsi="Arial" w:cs="Arial"/>
          <w:sz w:val="22"/>
          <w:szCs w:val="22"/>
        </w:rPr>
      </w:pPr>
      <w:r>
        <w:rPr>
          <w:noProof/>
        </w:rPr>
        <w:lastRenderedPageBreak/>
        <w:pict w14:anchorId="29FB82F0">
          <v:shapetype id="_x0000_t202" coordsize="21600,21600" o:spt="202" path="m,l,21600r21600,l21600,xe">
            <v:stroke joinstyle="miter"/>
            <v:path gradientshapeok="t" o:connecttype="rect"/>
          </v:shapetype>
          <v:shape id="_x0000_s1030" type="#_x0000_t202" style="position:absolute;margin-left:0;margin-top:140.7pt;width:454.8pt;height:26.05pt;z-index:251658752;mso-position-horizontal-relative:text;mso-position-vertical-relative:text" stroked="f">
            <v:textbox style="mso-fit-shape-to-text:t" inset="0,0,0,0">
              <w:txbxContent>
                <w:p w14:paraId="30DB02A3" w14:textId="49C860B3" w:rsidR="007B1B29" w:rsidRPr="00082538" w:rsidRDefault="007B1B29" w:rsidP="00DF51EE">
                  <w:pPr>
                    <w:pStyle w:val="Caption"/>
                    <w:rPr>
                      <w:rFonts w:ascii="Arial" w:hAnsi="Arial" w:cs="Arial"/>
                    </w:rPr>
                  </w:pPr>
                  <w:r>
                    <w:t xml:space="preserve">Figure </w:t>
                  </w:r>
                  <w:r>
                    <w:fldChar w:fldCharType="begin"/>
                  </w:r>
                  <w:r>
                    <w:instrText xml:space="preserve"> SEQ Figure \* ARABIC </w:instrText>
                  </w:r>
                  <w:r>
                    <w:fldChar w:fldCharType="separate"/>
                  </w:r>
                  <w:r w:rsidR="005511A0">
                    <w:rPr>
                      <w:noProof/>
                    </w:rPr>
                    <w:t>1</w:t>
                  </w:r>
                  <w:r>
                    <w:fldChar w:fldCharType="end"/>
                  </w:r>
                  <w:r>
                    <w:t xml:space="preserve"> Assistive robotic platforms. Left: </w:t>
                  </w:r>
                  <w:proofErr w:type="spellStart"/>
                  <w:r>
                    <w:t>Kinova</w:t>
                  </w:r>
                  <w:proofErr w:type="spellEnd"/>
                  <w:r>
                    <w:t xml:space="preserve"> Robotics JACO, Right: Smart Wheelchair</w:t>
                  </w:r>
                </w:p>
              </w:txbxContent>
            </v:textbox>
          </v:shape>
        </w:pict>
      </w:r>
      <w:r>
        <w:rPr>
          <w:rFonts w:ascii="Arial" w:hAnsi="Arial" w:cs="Arial"/>
          <w:b/>
          <w:i/>
          <w:caps/>
          <w:noProof/>
          <w:sz w:val="22"/>
          <w:szCs w:val="22"/>
        </w:rPr>
        <w:pict w14:anchorId="3AF66150">
          <v:group id="_x0000_s1027" editas="canvas" style="position:absolute;margin-left:0;margin-top:0;width:411pt;height:136.8pt;z-index:251657728;mso-position-horizontal-relative:char;mso-position-vertical-relative:line" coordorigin="2526,9738" coordsize="6323,210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6;top:9738;width:6323;height:2105" o:preferrelative="f">
              <v:fill o:detectmouseclick="t"/>
              <v:path o:extrusionok="t" o:connecttype="none"/>
              <o:lock v:ext="edit" text="t"/>
            </v:shape>
            <v:shape id="_x0000_s1028" type="#_x0000_t75" style="position:absolute;left:3219;top:9923;width:2280;height:1751">
              <v:imagedata r:id="rId7" o:title=""/>
            </v:shape>
            <v:shape id="_x0000_s1029" type="#_x0000_t75" style="position:absolute;left:6907;top:9738;width:1560;height:2105">
              <v:imagedata r:id="rId8" o:title=""/>
            </v:shape>
          </v:group>
        </w:pict>
      </w:r>
      <w:r>
        <w:rPr>
          <w:rFonts w:ascii="Arial" w:hAnsi="Arial" w:cs="Arial"/>
          <w:sz w:val="22"/>
          <w:szCs w:val="22"/>
        </w:rPr>
        <w:pict w14:anchorId="3AF66150">
          <v:shape id="_x0000_i1025" type="#_x0000_t75" style="width:411pt;height:176.25pt">
            <v:imagedata croptop="-65520f" cropbottom="65520f"/>
          </v:shape>
        </w:pict>
      </w:r>
    </w:p>
    <w:p w14:paraId="141F6A61" w14:textId="734511D5" w:rsidR="00031091" w:rsidRDefault="00EF6FD9">
      <w:r>
        <w:rPr>
          <w:rFonts w:ascii="Arial" w:hAnsi="Arial" w:cs="Arial"/>
          <w:sz w:val="22"/>
          <w:szCs w:val="22"/>
        </w:rPr>
        <w:t xml:space="preserve">These robots are designed specifically to interact with the human partners and are considered extremely safe. </w:t>
      </w:r>
      <w:proofErr w:type="spellStart"/>
      <w:r>
        <w:rPr>
          <w:rFonts w:ascii="Arial" w:hAnsi="Arial" w:cs="Arial"/>
          <w:sz w:val="22"/>
          <w:szCs w:val="22"/>
        </w:rPr>
        <w:t>Kinova</w:t>
      </w:r>
      <w:proofErr w:type="spellEnd"/>
      <w:r>
        <w:rPr>
          <w:rFonts w:ascii="Arial" w:hAnsi="Arial" w:cs="Arial"/>
          <w:sz w:val="22"/>
          <w:szCs w:val="22"/>
        </w:rPr>
        <w:t xml:space="preserve"> products are designed as assistive devices for people </w:t>
      </w:r>
      <w:r w:rsidR="009212C7">
        <w:rPr>
          <w:rFonts w:ascii="Arial" w:hAnsi="Arial" w:cs="Arial"/>
          <w:sz w:val="22"/>
          <w:szCs w:val="22"/>
        </w:rPr>
        <w:t>with</w:t>
      </w:r>
      <w:r>
        <w:rPr>
          <w:rFonts w:ascii="Arial" w:hAnsi="Arial" w:cs="Arial"/>
          <w:sz w:val="22"/>
          <w:szCs w:val="22"/>
        </w:rPr>
        <w:t xml:space="preserve"> limited motor control due to injury or disease. </w:t>
      </w:r>
      <w:proofErr w:type="spellStart"/>
      <w:r>
        <w:rPr>
          <w:rFonts w:ascii="Arial" w:hAnsi="Arial" w:cs="Arial"/>
          <w:sz w:val="22"/>
          <w:szCs w:val="22"/>
        </w:rPr>
        <w:t>Kinova’s</w:t>
      </w:r>
      <w:proofErr w:type="spellEnd"/>
      <w:r>
        <w:rPr>
          <w:rFonts w:ascii="Arial" w:hAnsi="Arial" w:cs="Arial"/>
          <w:sz w:val="22"/>
          <w:szCs w:val="22"/>
        </w:rPr>
        <w:t xml:space="preserve"> stated goal is to develop </w:t>
      </w:r>
      <w:r w:rsidR="00BA5221">
        <w:rPr>
          <w:rFonts w:ascii="Arial" w:hAnsi="Arial" w:cs="Arial"/>
          <w:sz w:val="22"/>
          <w:szCs w:val="22"/>
        </w:rPr>
        <w:t>products</w:t>
      </w:r>
      <w:r>
        <w:rPr>
          <w:rFonts w:ascii="Arial" w:hAnsi="Arial" w:cs="Arial"/>
          <w:sz w:val="22"/>
          <w:szCs w:val="22"/>
        </w:rPr>
        <w:t xml:space="preserve"> that let “users become less dependent on family and professional attendants and enjoy an improved quality of life, enhanced feeling of independence and improved confidence in their ability to go about their daily lives.” (</w:t>
      </w:r>
      <w:hyperlink r:id="rId9">
        <w:r>
          <w:rPr>
            <w:rStyle w:val="InternetLink"/>
            <w:rFonts w:ascii="Arial" w:hAnsi="Arial" w:cs="Arial"/>
            <w:sz w:val="22"/>
            <w:szCs w:val="22"/>
          </w:rPr>
          <w:t>www.kinova.com</w:t>
        </w:r>
      </w:hyperlink>
      <w:r>
        <w:rPr>
          <w:rFonts w:ascii="Arial" w:hAnsi="Arial" w:cs="Arial"/>
          <w:sz w:val="22"/>
          <w:szCs w:val="22"/>
        </w:rPr>
        <w:t xml:space="preserve">). </w:t>
      </w:r>
      <w:proofErr w:type="spellStart"/>
      <w:r>
        <w:rPr>
          <w:rFonts w:ascii="Arial" w:hAnsi="Arial" w:cs="Arial"/>
          <w:sz w:val="22"/>
          <w:szCs w:val="22"/>
        </w:rPr>
        <w:t>Permobil</w:t>
      </w:r>
      <w:proofErr w:type="spellEnd"/>
      <w:r>
        <w:rPr>
          <w:rFonts w:ascii="Arial" w:hAnsi="Arial" w:cs="Arial"/>
          <w:sz w:val="22"/>
          <w:szCs w:val="22"/>
        </w:rPr>
        <w:t xml:space="preserve"> is one of the largest manufacturers of wheelchair systems for people with motor impairments. To the </w:t>
      </w:r>
      <w:proofErr w:type="spellStart"/>
      <w:r>
        <w:rPr>
          <w:rFonts w:ascii="Arial" w:hAnsi="Arial" w:cs="Arial"/>
          <w:sz w:val="22"/>
          <w:szCs w:val="22"/>
        </w:rPr>
        <w:t>Permobil</w:t>
      </w:r>
      <w:proofErr w:type="spellEnd"/>
      <w:r>
        <w:rPr>
          <w:rFonts w:ascii="Arial" w:hAnsi="Arial" w:cs="Arial"/>
          <w:sz w:val="22"/>
          <w:szCs w:val="22"/>
        </w:rPr>
        <w:t xml:space="preserve"> base we have added sensing and computing components. The software suit we have developed for this platform is extensive with structured autonomy behaviors and control sharing paradigms. These devices are designed specifically to operate in cooperation with human partners. The goal of this work is to improve the efficacy of just such devices to improve the lives of people in need of physical assistance. </w:t>
      </w:r>
      <w:r w:rsidR="005D7732">
        <w:rPr>
          <w:rFonts w:ascii="Arial" w:hAnsi="Arial" w:cs="Arial"/>
          <w:sz w:val="22"/>
          <w:szCs w:val="22"/>
        </w:rPr>
        <w:t xml:space="preserve">We </w:t>
      </w:r>
      <w:r>
        <w:rPr>
          <w:rFonts w:ascii="Arial" w:hAnsi="Arial" w:cs="Arial"/>
          <w:sz w:val="22"/>
          <w:szCs w:val="22"/>
        </w:rPr>
        <w:t>will make use of the open-source Robot Operating System (ROS</w:t>
      </w:r>
      <w:proofErr w:type="gramStart"/>
      <w:r>
        <w:rPr>
          <w:rFonts w:ascii="Arial" w:hAnsi="Arial" w:cs="Arial"/>
          <w:sz w:val="22"/>
          <w:szCs w:val="22"/>
        </w:rPr>
        <w:t>)[</w:t>
      </w:r>
      <w:proofErr w:type="gramEnd"/>
      <w:r>
        <w:rPr>
          <w:rFonts w:ascii="Arial" w:hAnsi="Arial" w:cs="Arial"/>
          <w:sz w:val="22"/>
          <w:szCs w:val="22"/>
        </w:rPr>
        <w:t xml:space="preserve">10] software architecture, which allows us to easily recreate experimental conditions and record user data. </w:t>
      </w:r>
    </w:p>
    <w:p w14:paraId="141F6A62" w14:textId="77777777" w:rsidR="00031091" w:rsidRDefault="00031091">
      <w:pPr>
        <w:rPr>
          <w:rFonts w:ascii="Arial" w:hAnsi="Arial" w:cs="Arial"/>
          <w:sz w:val="22"/>
          <w:szCs w:val="22"/>
        </w:rPr>
      </w:pPr>
    </w:p>
    <w:p w14:paraId="141F6A63" w14:textId="77777777" w:rsidR="00031091" w:rsidRDefault="00031091">
      <w:pPr>
        <w:rPr>
          <w:rFonts w:ascii="Arial" w:hAnsi="Arial" w:cs="Arial"/>
          <w:color w:val="000000"/>
          <w:sz w:val="22"/>
          <w:szCs w:val="22"/>
        </w:rPr>
      </w:pPr>
    </w:p>
    <w:p w14:paraId="141F6A64" w14:textId="100BE30F" w:rsidR="00031091" w:rsidRDefault="00EF6FD9">
      <w:r>
        <w:rPr>
          <w:rFonts w:ascii="Arial" w:hAnsi="Arial" w:cs="Arial"/>
          <w:sz w:val="22"/>
          <w:szCs w:val="22"/>
          <w:u w:val="single"/>
        </w:rPr>
        <w:t>Data and Metadata Standards.</w:t>
      </w:r>
      <w:r>
        <w:rPr>
          <w:rFonts w:ascii="Arial" w:hAnsi="Arial" w:cs="Arial"/>
          <w:sz w:val="22"/>
          <w:szCs w:val="22"/>
        </w:rPr>
        <w:t xml:space="preserve"> A standard tab-delimited data file format will be used for all data files. Data files will include the position and velocity data of the simulated dynamic system. No contextual data files are needed to make the configuration and signal data meaningful. All data will be recorded in </w:t>
      </w:r>
      <w:proofErr w:type="gramStart"/>
      <w:r w:rsidR="003918CC">
        <w:rPr>
          <w:rFonts w:ascii="Arial" w:hAnsi="Arial" w:cs="Arial"/>
          <w:sz w:val="22"/>
          <w:szCs w:val="22"/>
        </w:rPr>
        <w:t>“</w:t>
      </w:r>
      <w:r>
        <w:rPr>
          <w:rFonts w:ascii="Arial" w:hAnsi="Arial" w:cs="Arial"/>
          <w:sz w:val="22"/>
          <w:szCs w:val="22"/>
        </w:rPr>
        <w:t>.bag</w:t>
      </w:r>
      <w:proofErr w:type="gramEnd"/>
      <w:r w:rsidR="003918CC">
        <w:rPr>
          <w:rFonts w:ascii="Arial" w:hAnsi="Arial" w:cs="Arial"/>
          <w:sz w:val="22"/>
          <w:szCs w:val="22"/>
        </w:rPr>
        <w:t>”</w:t>
      </w:r>
      <w:r>
        <w:rPr>
          <w:rFonts w:ascii="Arial" w:hAnsi="Arial" w:cs="Arial"/>
          <w:sz w:val="22"/>
          <w:szCs w:val="22"/>
        </w:rPr>
        <w:t xml:space="preserve"> format during the study using the open source ROS software. For analysis purposes the data will be transformed into standard tab-delimited data file formats. Objective user data pertaining to the human-robot system will also be collected using questionnaires which will be administered at the start, end and during the study session.  Documentation on data recording procedures and bug reporting will be maintained on an internal lab wiki, backed up by the IT department at the Shirley Ryan </w:t>
      </w:r>
      <w:proofErr w:type="spellStart"/>
      <w:r>
        <w:rPr>
          <w:rFonts w:ascii="Arial" w:hAnsi="Arial" w:cs="Arial"/>
          <w:sz w:val="22"/>
          <w:szCs w:val="22"/>
        </w:rPr>
        <w:t>AbilityLab</w:t>
      </w:r>
      <w:proofErr w:type="spellEnd"/>
      <w:r>
        <w:rPr>
          <w:rFonts w:ascii="Arial" w:hAnsi="Arial" w:cs="Arial"/>
          <w:sz w:val="22"/>
          <w:szCs w:val="22"/>
        </w:rPr>
        <w:t>.</w:t>
      </w:r>
    </w:p>
    <w:p w14:paraId="141F6A65" w14:textId="77777777" w:rsidR="00031091" w:rsidRDefault="00031091">
      <w:pPr>
        <w:rPr>
          <w:rFonts w:ascii="Arial" w:hAnsi="Arial" w:cs="Arial"/>
          <w:sz w:val="22"/>
          <w:szCs w:val="22"/>
        </w:rPr>
      </w:pPr>
    </w:p>
    <w:p w14:paraId="141F6A66" w14:textId="50FBB672" w:rsidR="00031091" w:rsidRDefault="00EF6FD9">
      <w:r>
        <w:rPr>
          <w:rFonts w:ascii="Arial" w:hAnsi="Arial" w:cs="Arial"/>
          <w:sz w:val="22"/>
          <w:szCs w:val="22"/>
          <w:u w:val="single"/>
        </w:rPr>
        <w:t>Study Design.</w:t>
      </w:r>
      <w:r>
        <w:rPr>
          <w:rFonts w:ascii="Arial" w:hAnsi="Arial" w:cs="Arial"/>
          <w:sz w:val="22"/>
          <w:szCs w:val="22"/>
        </w:rPr>
        <w:t xml:space="preserve"> The proposed study will follow a within-subject design methodology for </w:t>
      </w:r>
      <w:r>
        <w:rPr>
          <w:rFonts w:ascii="Arial" w:hAnsi="Arial" w:cs="Arial"/>
          <w:b/>
          <w:bCs/>
          <w:sz w:val="22"/>
          <w:szCs w:val="22"/>
        </w:rPr>
        <w:t xml:space="preserve">A1 </w:t>
      </w:r>
      <w:r>
        <w:rPr>
          <w:rFonts w:ascii="Arial" w:hAnsi="Arial" w:cs="Arial"/>
          <w:sz w:val="22"/>
          <w:szCs w:val="22"/>
        </w:rPr>
        <w:t xml:space="preserve">and </w:t>
      </w:r>
      <w:r>
        <w:rPr>
          <w:rFonts w:ascii="Arial" w:hAnsi="Arial" w:cs="Arial"/>
          <w:b/>
          <w:bCs/>
          <w:sz w:val="22"/>
          <w:szCs w:val="22"/>
        </w:rPr>
        <w:t xml:space="preserve">A2. </w:t>
      </w:r>
      <w:r>
        <w:rPr>
          <w:rFonts w:ascii="Arial" w:hAnsi="Arial" w:cs="Arial"/>
          <w:sz w:val="22"/>
          <w:szCs w:val="22"/>
        </w:rPr>
        <w:t xml:space="preserve">Each study aim will occur as two separate sessions each lasting between 1 and 2 hours. SCI participants will be selected randomly from a population of potential volunteers with complete injuries at the C4-6 cervical level (ASIA A), or incomplete injuries in the cervical cord (ASIA B and C). We include uninjured participants for primary tests and parameter settings. </w:t>
      </w:r>
    </w:p>
    <w:p w14:paraId="141F6A67" w14:textId="77777777" w:rsidR="00031091" w:rsidRDefault="00031091">
      <w:pPr>
        <w:rPr>
          <w:rFonts w:ascii="Arial" w:hAnsi="Arial" w:cs="Arial"/>
          <w:sz w:val="22"/>
          <w:szCs w:val="22"/>
        </w:rPr>
      </w:pPr>
    </w:p>
    <w:p w14:paraId="141F6A68" w14:textId="77777777" w:rsidR="00031091" w:rsidRDefault="00EF6FD9">
      <w:pPr>
        <w:rPr>
          <w:rFonts w:ascii="Arial" w:hAnsi="Arial" w:cs="Arial"/>
          <w:sz w:val="22"/>
          <w:szCs w:val="22"/>
        </w:rPr>
      </w:pPr>
      <w:r>
        <w:rPr>
          <w:rFonts w:ascii="Arial" w:hAnsi="Arial" w:cs="Arial"/>
          <w:sz w:val="22"/>
          <w:szCs w:val="22"/>
          <w:u w:val="single"/>
        </w:rPr>
        <w:t>Study Procedures:</w:t>
      </w:r>
      <w:r>
        <w:rPr>
          <w:rFonts w:ascii="Arial" w:hAnsi="Arial" w:cs="Arial"/>
          <w:sz w:val="22"/>
          <w:szCs w:val="22"/>
        </w:rPr>
        <w:t xml:space="preserve"> </w:t>
      </w:r>
    </w:p>
    <w:p w14:paraId="141F6A69" w14:textId="2D42CB70" w:rsidR="00031091" w:rsidRDefault="00EF6FD9">
      <w:r>
        <w:rPr>
          <w:rFonts w:ascii="Arial" w:hAnsi="Arial" w:cs="Arial"/>
          <w:sz w:val="22"/>
          <w:szCs w:val="22"/>
        </w:rPr>
        <w:t xml:space="preserve">In A1, our goal is to derive a mathematical framework </w:t>
      </w:r>
      <w:r w:rsidR="00C27161">
        <w:rPr>
          <w:rFonts w:ascii="Arial" w:hAnsi="Arial" w:cs="Arial"/>
          <w:sz w:val="22"/>
          <w:szCs w:val="22"/>
        </w:rPr>
        <w:t xml:space="preserve">for inferring </w:t>
      </w:r>
      <w:r w:rsidR="002B60A1">
        <w:rPr>
          <w:rFonts w:ascii="Arial" w:hAnsi="Arial" w:cs="Arial"/>
          <w:sz w:val="22"/>
          <w:szCs w:val="22"/>
        </w:rPr>
        <w:t>unintended control mode switches while using limited interfaces</w:t>
      </w:r>
      <w:r>
        <w:rPr>
          <w:rFonts w:ascii="Arial" w:hAnsi="Arial" w:cs="Arial"/>
          <w:sz w:val="22"/>
          <w:szCs w:val="22"/>
        </w:rPr>
        <w:t>. Subjects will first become acquainted with teleoperating either the simulat</w:t>
      </w:r>
      <w:r w:rsidR="00FB5168">
        <w:rPr>
          <w:rFonts w:ascii="Arial" w:hAnsi="Arial" w:cs="Arial"/>
          <w:sz w:val="22"/>
          <w:szCs w:val="22"/>
        </w:rPr>
        <w:t xml:space="preserve">ion </w:t>
      </w:r>
      <w:r>
        <w:rPr>
          <w:rFonts w:ascii="Arial" w:hAnsi="Arial" w:cs="Arial"/>
          <w:sz w:val="22"/>
          <w:szCs w:val="22"/>
        </w:rPr>
        <w:t xml:space="preserve">or physical robot during a training phase. Subjects will operate the selected study platform under various tasks/environments, and will complete several questionnaires, as well as a NASA Task Load Index for each task. </w:t>
      </w:r>
    </w:p>
    <w:p w14:paraId="141F6A6A" w14:textId="77777777" w:rsidR="00031091" w:rsidRDefault="00EF6FD9">
      <w:pPr>
        <w:numPr>
          <w:ilvl w:val="0"/>
          <w:numId w:val="26"/>
        </w:numPr>
      </w:pPr>
      <w:r>
        <w:rPr>
          <w:rFonts w:ascii="Arial" w:hAnsi="Arial" w:cs="Arial"/>
          <w:sz w:val="22"/>
          <w:szCs w:val="22"/>
        </w:rPr>
        <w:lastRenderedPageBreak/>
        <w:t xml:space="preserve">The wheelchair tasks will consist of navigation tasks derived from the clinical Wheelchair Skills Test for Power Wheelchair Users [11]. Some examples include docking at a table, traversing a doorway, navigating a wheelchair accessible ramp, or turning tight corners. The subject will sit in the wheelchair seat during operation. </w:t>
      </w:r>
    </w:p>
    <w:p w14:paraId="141F6A6B" w14:textId="77777777" w:rsidR="00031091" w:rsidRDefault="00EF6FD9">
      <w:pPr>
        <w:widowControl w:val="0"/>
        <w:numPr>
          <w:ilvl w:val="0"/>
          <w:numId w:val="26"/>
        </w:numPr>
      </w:pPr>
      <w:r>
        <w:rPr>
          <w:rFonts w:ascii="Arial" w:hAnsi="Arial" w:cs="Arial"/>
          <w:sz w:val="22"/>
          <w:szCs w:val="22"/>
        </w:rPr>
        <w:t>The robotic arm tasks will simulate household Activities of Daily Living (ADL) manipulation tasks that a subject may encounter in everyday life. Some examples include moving a small object from one location to another or opening a drawer.</w:t>
      </w:r>
    </w:p>
    <w:p w14:paraId="141F6A6C" w14:textId="76835217" w:rsidR="00031091" w:rsidRDefault="00EF6FD9">
      <w:pPr>
        <w:widowControl w:val="0"/>
        <w:numPr>
          <w:ilvl w:val="0"/>
          <w:numId w:val="26"/>
        </w:numPr>
      </w:pPr>
      <w:r>
        <w:rPr>
          <w:rFonts w:ascii="Arial" w:hAnsi="Arial" w:cs="Arial"/>
          <w:sz w:val="22"/>
          <w:szCs w:val="22"/>
        </w:rPr>
        <w:t xml:space="preserve">The simulated robot tasks will include navigational and command following and response tasks. Example simulated tasks are </w:t>
      </w:r>
      <w:r w:rsidR="007028F1">
        <w:rPr>
          <w:rFonts w:ascii="Arial" w:hAnsi="Arial" w:cs="Arial"/>
          <w:sz w:val="22"/>
          <w:szCs w:val="22"/>
        </w:rPr>
        <w:t>depicted</w:t>
      </w:r>
      <w:r>
        <w:rPr>
          <w:rFonts w:ascii="Arial" w:hAnsi="Arial" w:cs="Arial"/>
          <w:sz w:val="22"/>
          <w:szCs w:val="22"/>
        </w:rPr>
        <w:t xml:space="preserve"> in Figure (2). </w:t>
      </w:r>
    </w:p>
    <w:p w14:paraId="141F6A6D" w14:textId="77777777" w:rsidR="00031091" w:rsidRDefault="00031091">
      <w:pPr>
        <w:rPr>
          <w:rFonts w:ascii="Arial" w:hAnsi="Arial" w:cs="Arial"/>
          <w:sz w:val="22"/>
          <w:szCs w:val="22"/>
        </w:rPr>
      </w:pPr>
    </w:p>
    <w:p w14:paraId="141F6A6E" w14:textId="77777777" w:rsidR="00031091" w:rsidRDefault="00EF6FD9">
      <w:r>
        <w:rPr>
          <w:rFonts w:ascii="Arial" w:hAnsi="Arial" w:cs="Arial"/>
          <w:sz w:val="22"/>
          <w:szCs w:val="22"/>
          <w:u w:val="single"/>
        </w:rPr>
        <w:t xml:space="preserve">Procedure 1 (P1): </w:t>
      </w:r>
    </w:p>
    <w:p w14:paraId="34C7CD78" w14:textId="0A2F9182" w:rsidR="00A10842" w:rsidRDefault="00106F58">
      <w:pPr>
        <w:rPr>
          <w:rFonts w:ascii="Arial" w:hAnsi="Arial" w:cs="Arial"/>
          <w:sz w:val="22"/>
          <w:szCs w:val="22"/>
        </w:rPr>
      </w:pPr>
      <w:r>
        <w:rPr>
          <w:noProof/>
        </w:rPr>
        <w:pict w14:anchorId="7D511254">
          <v:shape id="_x0000_s1031" type="#_x0000_t202" style="position:absolute;margin-left:224.1pt;margin-top:98pt;width:243.8pt;height:40.15pt;z-index:251659776;mso-position-horizontal-relative:text;mso-position-vertical-relative:text" stroked="f">
            <v:textbox style="mso-fit-shape-to-text:t" inset="0,0,0,0">
              <w:txbxContent>
                <w:p w14:paraId="2A3929A3" w14:textId="089EE5CD" w:rsidR="00BD1FAC" w:rsidRPr="008972C9" w:rsidRDefault="00BD1FAC" w:rsidP="00DF51EE">
                  <w:pPr>
                    <w:pStyle w:val="Caption"/>
                    <w:rPr>
                      <w:noProof/>
                    </w:rPr>
                  </w:pPr>
                  <w:r>
                    <w:t xml:space="preserve">Figure </w:t>
                  </w:r>
                  <w:r>
                    <w:fldChar w:fldCharType="begin"/>
                  </w:r>
                  <w:r>
                    <w:instrText xml:space="preserve"> SEQ Figure \* ARABIC </w:instrText>
                  </w:r>
                  <w:r>
                    <w:fldChar w:fldCharType="separate"/>
                  </w:r>
                  <w:r w:rsidR="005511A0">
                    <w:rPr>
                      <w:noProof/>
                    </w:rPr>
                    <w:t>2</w:t>
                  </w:r>
                  <w:r>
                    <w:fldChar w:fldCharType="end"/>
                  </w:r>
                  <w:r>
                    <w:t xml:space="preserve"> Example simulated task.</w:t>
                  </w:r>
                </w:p>
              </w:txbxContent>
            </v:textbox>
            <w10:wrap type="square" side="largest"/>
          </v:shape>
        </w:pict>
      </w:r>
      <w:r w:rsidR="00BD1FAC">
        <w:rPr>
          <w:noProof/>
        </w:rPr>
        <w:drawing>
          <wp:anchor distT="0" distB="0" distL="0" distR="0" simplePos="0" relativeHeight="251663872" behindDoc="0" locked="0" layoutInCell="1" allowOverlap="1" wp14:anchorId="141F6C0F" wp14:editId="7E905A15">
            <wp:simplePos x="0" y="0"/>
            <wp:positionH relativeFrom="column">
              <wp:posOffset>4798695</wp:posOffset>
            </wp:positionH>
            <wp:positionV relativeFrom="paragraph">
              <wp:posOffset>119380</wp:posOffset>
            </wp:positionV>
            <wp:extent cx="1557655" cy="105664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1557655" cy="1056640"/>
                    </a:xfrm>
                    <a:prstGeom prst="rect">
                      <a:avLst/>
                    </a:prstGeom>
                  </pic:spPr>
                </pic:pic>
              </a:graphicData>
            </a:graphic>
          </wp:anchor>
        </w:drawing>
      </w:r>
      <w:r w:rsidR="00BD1FAC">
        <w:rPr>
          <w:noProof/>
        </w:rPr>
        <w:drawing>
          <wp:anchor distT="0" distB="0" distL="0" distR="0" simplePos="0" relativeHeight="251656704" behindDoc="0" locked="0" layoutInCell="1" allowOverlap="1" wp14:anchorId="141F6C0D" wp14:editId="02DCDBA8">
            <wp:simplePos x="0" y="0"/>
            <wp:positionH relativeFrom="column">
              <wp:posOffset>2846070</wp:posOffset>
            </wp:positionH>
            <wp:positionV relativeFrom="paragraph">
              <wp:posOffset>81280</wp:posOffset>
            </wp:positionV>
            <wp:extent cx="1907540" cy="11061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1907540" cy="1106170"/>
                    </a:xfrm>
                    <a:prstGeom prst="rect">
                      <a:avLst/>
                    </a:prstGeom>
                  </pic:spPr>
                </pic:pic>
              </a:graphicData>
            </a:graphic>
          </wp:anchor>
        </w:drawing>
      </w:r>
      <w:r w:rsidR="00EF6FD9">
        <w:rPr>
          <w:rFonts w:ascii="Arial" w:hAnsi="Arial" w:cs="Arial"/>
          <w:sz w:val="22"/>
          <w:szCs w:val="22"/>
        </w:rPr>
        <w:t xml:space="preserve">Each subject will participate in 1-2 sessions lasting approximately 1-2 hours each.  Participants will use a low-dimensional interface (e.g. sip-and-puff or </w:t>
      </w:r>
      <w:proofErr w:type="spellStart"/>
      <w:r w:rsidR="00EF6FD9">
        <w:rPr>
          <w:rFonts w:ascii="Arial" w:hAnsi="Arial" w:cs="Arial"/>
          <w:sz w:val="22"/>
          <w:szCs w:val="22"/>
        </w:rPr>
        <w:t>headarray</w:t>
      </w:r>
      <w:proofErr w:type="spellEnd"/>
      <w:r w:rsidR="00EF6FD9">
        <w:rPr>
          <w:rFonts w:ascii="Arial" w:hAnsi="Arial" w:cs="Arial"/>
          <w:sz w:val="22"/>
          <w:szCs w:val="22"/>
        </w:rPr>
        <w:t>) to control various navigation, reaching or response tasks either in simulation or on real hardware. The tasks are designed to gain</w:t>
      </w:r>
    </w:p>
    <w:p w14:paraId="141F6A71" w14:textId="375DD5DD" w:rsidR="00031091" w:rsidRDefault="00EF6FD9">
      <w:pPr>
        <w:rPr>
          <w:rFonts w:ascii="Arial" w:hAnsi="Arial" w:cs="Arial"/>
          <w:sz w:val="22"/>
          <w:szCs w:val="22"/>
        </w:rPr>
      </w:pPr>
      <w:r>
        <w:rPr>
          <w:rFonts w:ascii="Arial" w:hAnsi="Arial" w:cs="Arial"/>
          <w:sz w:val="22"/>
          <w:szCs w:val="22"/>
        </w:rPr>
        <w:t xml:space="preserve">information about the user’s mode switching and control behavior in order to generate probabilistic maps that can be used to inform our mathematical framework for the mode switch assistance (A1). Each session will consist of a set number of trials during which time each user will control either the physical or simulated system without any assistance from the automation. </w:t>
      </w:r>
    </w:p>
    <w:p w14:paraId="141F6A72" w14:textId="77777777" w:rsidR="00031091" w:rsidRDefault="00031091">
      <w:pPr>
        <w:rPr>
          <w:rFonts w:ascii="Arial" w:hAnsi="Arial" w:cs="Arial"/>
          <w:sz w:val="22"/>
          <w:szCs w:val="22"/>
        </w:rPr>
      </w:pPr>
    </w:p>
    <w:p w14:paraId="141F6A73" w14:textId="77777777" w:rsidR="00031091" w:rsidRDefault="00EF6FD9">
      <w:r>
        <w:rPr>
          <w:rFonts w:ascii="Arial" w:hAnsi="Arial" w:cs="Arial"/>
          <w:sz w:val="22"/>
          <w:szCs w:val="22"/>
          <w:u w:val="single"/>
        </w:rPr>
        <w:t xml:space="preserve">Procedure 2: </w:t>
      </w:r>
    </w:p>
    <w:p w14:paraId="141F6A8B" w14:textId="45E1991A" w:rsidR="00031091" w:rsidRDefault="00EF6FD9">
      <w:r>
        <w:rPr>
          <w:rFonts w:ascii="Arial" w:hAnsi="Arial" w:cs="Arial"/>
          <w:sz w:val="22"/>
          <w:szCs w:val="22"/>
        </w:rPr>
        <w:t xml:space="preserve">Each subject will participate in 1-2 sessions lasting approximately 1-2 hours each. Subjects will perform various evaluation tasks either in simulation or using the robot hardware both with and without the mode-switch assistance paradigms designed based on data generated from P1. We will compare the performance between the assisted and non-assisted </w:t>
      </w:r>
      <w:proofErr w:type="spellStart"/>
      <w:r>
        <w:rPr>
          <w:rFonts w:ascii="Arial" w:hAnsi="Arial" w:cs="Arial"/>
          <w:sz w:val="22"/>
          <w:szCs w:val="22"/>
        </w:rPr>
        <w:t>paradimgs</w:t>
      </w:r>
      <w:proofErr w:type="spellEnd"/>
      <w:r>
        <w:rPr>
          <w:rFonts w:ascii="Arial" w:hAnsi="Arial" w:cs="Arial"/>
          <w:sz w:val="22"/>
          <w:szCs w:val="22"/>
        </w:rPr>
        <w:t xml:space="preserve"> through statistical tests on task-performance metrics (e.g. time-to-task-completion and number of mode switches) user-preference using post-task questionnaires. </w:t>
      </w:r>
    </w:p>
    <w:p w14:paraId="141F6A9F" w14:textId="77777777" w:rsidR="00031091" w:rsidRDefault="00031091">
      <w:pPr>
        <w:rPr>
          <w:rFonts w:ascii="Arial" w:hAnsi="Arial" w:cs="Arial"/>
          <w:b/>
          <w:caps/>
          <w:sz w:val="22"/>
          <w:szCs w:val="22"/>
        </w:rPr>
      </w:pPr>
    </w:p>
    <w:p w14:paraId="141F6AA0" w14:textId="77777777" w:rsidR="00031091" w:rsidRDefault="00EF6FD9">
      <w:bookmarkStart w:id="78" w:name="_Toc500242050"/>
      <w:r>
        <w:rPr>
          <w:rFonts w:ascii="Arial" w:hAnsi="Arial" w:cs="Arial"/>
          <w:b/>
          <w:caps/>
          <w:sz w:val="22"/>
          <w:szCs w:val="22"/>
        </w:rPr>
        <w:t>Study Timelines</w:t>
      </w:r>
      <w:bookmarkEnd w:id="78"/>
    </w:p>
    <w:p w14:paraId="141F6AA1" w14:textId="77777777" w:rsidR="00031091" w:rsidRDefault="00EF6FD9">
      <w:r>
        <w:rPr>
          <w:rFonts w:ascii="Arial" w:hAnsi="Arial" w:cs="Arial"/>
          <w:sz w:val="22"/>
          <w:szCs w:val="22"/>
        </w:rPr>
        <w:t xml:space="preserve">Individual participants will be involved with either A1 or A2 studies, which will occur as one separate session each, lasting between 1 and 2 hours. It is anticipated that it will take 6 months to enroll all study participants.  It is estimated that the investigation's primary analyses will be completed in one year. </w:t>
      </w:r>
    </w:p>
    <w:p w14:paraId="141F6AA2" w14:textId="77777777" w:rsidR="00031091" w:rsidRDefault="00031091"/>
    <w:p w14:paraId="141F6AA9" w14:textId="77777777" w:rsidR="00031091" w:rsidRDefault="00EF6FD9">
      <w:bookmarkStart w:id="79" w:name="_Toc500242051"/>
      <w:r>
        <w:rPr>
          <w:rFonts w:ascii="Arial" w:hAnsi="Arial" w:cs="Arial"/>
          <w:b/>
          <w:caps/>
          <w:sz w:val="22"/>
          <w:szCs w:val="22"/>
        </w:rPr>
        <w:t>Inclusion and Exclusion Criteria</w:t>
      </w:r>
      <w:bookmarkEnd w:id="79"/>
    </w:p>
    <w:p w14:paraId="141F6AB3" w14:textId="722A417F" w:rsidR="00031091" w:rsidRPr="00DF51EE" w:rsidRDefault="00EF6FD9">
      <w:pPr>
        <w:rPr>
          <w:rFonts w:ascii="Arial" w:hAnsi="Arial" w:cs="Arial"/>
          <w:sz w:val="22"/>
          <w:szCs w:val="22"/>
        </w:rPr>
      </w:pPr>
      <w:r w:rsidRPr="00D11F83">
        <w:rPr>
          <w:rFonts w:ascii="Arial" w:hAnsi="Arial" w:cs="Arial"/>
          <w:sz w:val="22"/>
          <w:szCs w:val="22"/>
        </w:rPr>
        <w:t xml:space="preserve">We plan to evaluate 200 uninjured subjects over the duration of the study. We also plan to recruit 40 SCI volunteers. </w:t>
      </w:r>
    </w:p>
    <w:p w14:paraId="141F6AB4" w14:textId="77777777" w:rsidR="00031091" w:rsidRDefault="00031091">
      <w:pPr>
        <w:rPr>
          <w:rFonts w:ascii="Arial" w:hAnsi="Arial" w:cs="Arial"/>
          <w:sz w:val="22"/>
          <w:szCs w:val="22"/>
        </w:rPr>
      </w:pPr>
    </w:p>
    <w:p w14:paraId="141F6AB5" w14:textId="77777777" w:rsidR="00031091" w:rsidRDefault="00EF6FD9">
      <w:r>
        <w:rPr>
          <w:rFonts w:ascii="Arial" w:hAnsi="Arial" w:cs="Arial"/>
          <w:sz w:val="22"/>
          <w:szCs w:val="22"/>
          <w:u w:val="single"/>
        </w:rPr>
        <w:t>Inclusion Criteria (unimpaired participants):</w:t>
      </w:r>
      <w:r>
        <w:rPr>
          <w:rFonts w:ascii="Arial" w:hAnsi="Arial" w:cs="Arial"/>
          <w:sz w:val="22"/>
          <w:szCs w:val="22"/>
        </w:rPr>
        <w:t xml:space="preserve"> </w:t>
      </w:r>
    </w:p>
    <w:p w14:paraId="141F6AB6" w14:textId="77777777" w:rsidR="00031091" w:rsidRDefault="00EF6FD9">
      <w:pPr>
        <w:numPr>
          <w:ilvl w:val="0"/>
          <w:numId w:val="22"/>
        </w:numPr>
      </w:pPr>
      <w:r>
        <w:rPr>
          <w:rFonts w:ascii="Arial" w:hAnsi="Arial" w:cs="Arial"/>
          <w:sz w:val="22"/>
          <w:szCs w:val="22"/>
        </w:rPr>
        <w:t xml:space="preserve">Ages 18 and up. </w:t>
      </w:r>
    </w:p>
    <w:p w14:paraId="141F6AB7" w14:textId="77777777" w:rsidR="00031091" w:rsidRDefault="00EF6FD9">
      <w:pPr>
        <w:numPr>
          <w:ilvl w:val="0"/>
          <w:numId w:val="22"/>
        </w:numPr>
      </w:pPr>
      <w:r>
        <w:rPr>
          <w:rFonts w:ascii="Arial" w:hAnsi="Arial" w:cs="Arial"/>
          <w:sz w:val="22"/>
          <w:szCs w:val="22"/>
        </w:rPr>
        <w:t xml:space="preserve">All subjects must have given signed, informed consent prior to registration on study. </w:t>
      </w:r>
    </w:p>
    <w:p w14:paraId="141F6AB8" w14:textId="77777777" w:rsidR="00031091" w:rsidRDefault="00EF6FD9">
      <w:pPr>
        <w:numPr>
          <w:ilvl w:val="0"/>
          <w:numId w:val="22"/>
        </w:numPr>
      </w:pPr>
      <w:r>
        <w:rPr>
          <w:rFonts w:ascii="Arial" w:hAnsi="Arial" w:cs="Arial"/>
          <w:sz w:val="22"/>
          <w:szCs w:val="22"/>
        </w:rPr>
        <w:t xml:space="preserve">Ability to follow simple commands, and to respond to questions. </w:t>
      </w:r>
    </w:p>
    <w:p w14:paraId="141F6AB9" w14:textId="77777777" w:rsidR="00031091" w:rsidRDefault="00EF6FD9">
      <w:r>
        <w:rPr>
          <w:rFonts w:ascii="Arial" w:hAnsi="Arial" w:cs="Arial"/>
          <w:sz w:val="22"/>
          <w:szCs w:val="22"/>
          <w:u w:val="single"/>
        </w:rPr>
        <w:t>Exclusion Criteria:</w:t>
      </w:r>
      <w:r>
        <w:rPr>
          <w:rFonts w:ascii="Arial" w:hAnsi="Arial" w:cs="Arial"/>
          <w:sz w:val="22"/>
          <w:szCs w:val="22"/>
        </w:rPr>
        <w:t xml:space="preserve"> </w:t>
      </w:r>
    </w:p>
    <w:p w14:paraId="141F6ABA" w14:textId="77777777" w:rsidR="00031091" w:rsidRDefault="00EF6FD9">
      <w:pPr>
        <w:numPr>
          <w:ilvl w:val="0"/>
          <w:numId w:val="23"/>
        </w:numPr>
      </w:pPr>
      <w:r>
        <w:rPr>
          <w:rFonts w:ascii="Arial" w:hAnsi="Arial" w:cs="Arial"/>
          <w:sz w:val="22"/>
          <w:szCs w:val="22"/>
        </w:rPr>
        <w:t xml:space="preserve">Does not meet the inclusion criteria. </w:t>
      </w:r>
    </w:p>
    <w:p w14:paraId="141F6ABB" w14:textId="77777777" w:rsidR="00031091" w:rsidRDefault="00031091">
      <w:pPr>
        <w:rPr>
          <w:rFonts w:ascii="Arial" w:hAnsi="Arial" w:cs="Arial"/>
          <w:sz w:val="22"/>
          <w:szCs w:val="22"/>
        </w:rPr>
      </w:pPr>
    </w:p>
    <w:p w14:paraId="141F6ABC" w14:textId="77777777" w:rsidR="00031091" w:rsidRDefault="00EF6FD9">
      <w:pPr>
        <w:rPr>
          <w:u w:val="single"/>
        </w:rPr>
      </w:pPr>
      <w:r>
        <w:rPr>
          <w:rFonts w:ascii="Arial" w:hAnsi="Arial" w:cs="Arial"/>
          <w:sz w:val="22"/>
          <w:szCs w:val="22"/>
          <w:u w:val="single"/>
        </w:rPr>
        <w:t xml:space="preserve">Additional Inclusion Criteria (SCI participants): </w:t>
      </w:r>
    </w:p>
    <w:p w14:paraId="141F6ABD" w14:textId="77777777" w:rsidR="00031091" w:rsidRDefault="00EF6FD9">
      <w:pPr>
        <w:numPr>
          <w:ilvl w:val="0"/>
          <w:numId w:val="24"/>
        </w:numPr>
      </w:pPr>
      <w:r>
        <w:rPr>
          <w:rFonts w:ascii="Arial" w:hAnsi="Arial" w:cs="Arial"/>
          <w:sz w:val="22"/>
          <w:szCs w:val="22"/>
        </w:rPr>
        <w:t xml:space="preserve">Ages 18 and up. </w:t>
      </w:r>
    </w:p>
    <w:p w14:paraId="141F6ABE" w14:textId="77777777" w:rsidR="00031091" w:rsidRDefault="00EF6FD9">
      <w:pPr>
        <w:numPr>
          <w:ilvl w:val="0"/>
          <w:numId w:val="24"/>
        </w:numPr>
      </w:pPr>
      <w:r>
        <w:rPr>
          <w:rFonts w:ascii="Arial" w:hAnsi="Arial" w:cs="Arial"/>
          <w:sz w:val="22"/>
          <w:szCs w:val="22"/>
        </w:rPr>
        <w:t xml:space="preserve">Complete (ASIA A) or lesion at C3-6 or incomplete (ASIA B and C) lesion in the cervical cord. </w:t>
      </w:r>
    </w:p>
    <w:p w14:paraId="141F6ABF" w14:textId="77777777" w:rsidR="00031091" w:rsidRDefault="00EF6FD9">
      <w:pPr>
        <w:numPr>
          <w:ilvl w:val="0"/>
          <w:numId w:val="24"/>
        </w:numPr>
      </w:pPr>
      <w:r>
        <w:rPr>
          <w:rFonts w:ascii="Arial" w:hAnsi="Arial" w:cs="Arial"/>
          <w:sz w:val="22"/>
          <w:szCs w:val="22"/>
        </w:rPr>
        <w:t xml:space="preserve">One year or more post injury. </w:t>
      </w:r>
    </w:p>
    <w:p w14:paraId="141F6AC0" w14:textId="77777777" w:rsidR="00031091" w:rsidRDefault="00EF6FD9">
      <w:pPr>
        <w:numPr>
          <w:ilvl w:val="0"/>
          <w:numId w:val="24"/>
        </w:numPr>
      </w:pPr>
      <w:r>
        <w:rPr>
          <w:rFonts w:ascii="Arial" w:hAnsi="Arial" w:cs="Arial"/>
          <w:sz w:val="22"/>
          <w:szCs w:val="22"/>
        </w:rPr>
        <w:t xml:space="preserve">Stable medical condition and absence of concurrent significant complications. </w:t>
      </w:r>
    </w:p>
    <w:p w14:paraId="141F6AC1" w14:textId="77777777" w:rsidR="00031091" w:rsidRDefault="00EF6FD9">
      <w:pPr>
        <w:rPr>
          <w:rFonts w:ascii="Arial" w:hAnsi="Arial" w:cs="Arial"/>
          <w:sz w:val="22"/>
          <w:szCs w:val="22"/>
        </w:rPr>
      </w:pPr>
      <w:r>
        <w:rPr>
          <w:rFonts w:ascii="Arial" w:hAnsi="Arial" w:cs="Arial"/>
          <w:sz w:val="22"/>
          <w:szCs w:val="22"/>
        </w:rPr>
        <w:t xml:space="preserve">Additional Exclusion Criteria (SCI participants): </w:t>
      </w:r>
    </w:p>
    <w:p w14:paraId="141F6AC2" w14:textId="77777777" w:rsidR="00031091" w:rsidRDefault="00EF6FD9">
      <w:pPr>
        <w:numPr>
          <w:ilvl w:val="0"/>
          <w:numId w:val="25"/>
        </w:numPr>
        <w:rPr>
          <w:rFonts w:ascii="Arial" w:hAnsi="Arial" w:cs="Arial"/>
          <w:sz w:val="22"/>
          <w:szCs w:val="22"/>
        </w:rPr>
      </w:pPr>
      <w:r>
        <w:rPr>
          <w:rFonts w:ascii="Arial" w:hAnsi="Arial" w:cs="Arial"/>
          <w:sz w:val="22"/>
          <w:szCs w:val="22"/>
        </w:rPr>
        <w:t>Cognitive impairments</w:t>
      </w:r>
    </w:p>
    <w:p w14:paraId="141F6AC3" w14:textId="77777777" w:rsidR="00031091" w:rsidRDefault="00EF6FD9">
      <w:pPr>
        <w:numPr>
          <w:ilvl w:val="0"/>
          <w:numId w:val="25"/>
        </w:numPr>
        <w:rPr>
          <w:rFonts w:ascii="Arial" w:hAnsi="Arial" w:cs="Arial"/>
          <w:sz w:val="22"/>
          <w:szCs w:val="22"/>
        </w:rPr>
      </w:pPr>
      <w:r>
        <w:rPr>
          <w:rFonts w:ascii="Arial" w:hAnsi="Arial" w:cs="Arial"/>
          <w:sz w:val="22"/>
          <w:szCs w:val="22"/>
        </w:rPr>
        <w:t xml:space="preserve">Severe hearing or visual deficiency </w:t>
      </w:r>
    </w:p>
    <w:p w14:paraId="141F6AC4" w14:textId="77777777" w:rsidR="00031091" w:rsidRDefault="00EF6FD9">
      <w:pPr>
        <w:numPr>
          <w:ilvl w:val="0"/>
          <w:numId w:val="25"/>
        </w:numPr>
      </w:pPr>
      <w:r>
        <w:rPr>
          <w:rFonts w:ascii="Arial" w:hAnsi="Arial" w:cs="Arial"/>
          <w:sz w:val="22"/>
          <w:szCs w:val="22"/>
        </w:rPr>
        <w:t>Sitting tolerance less than one hour</w:t>
      </w:r>
    </w:p>
    <w:p w14:paraId="141F6AC5" w14:textId="77777777" w:rsidR="00031091" w:rsidRDefault="00EF6FD9">
      <w:pPr>
        <w:numPr>
          <w:ilvl w:val="0"/>
          <w:numId w:val="25"/>
        </w:numPr>
        <w:rPr>
          <w:rFonts w:ascii="Arial" w:hAnsi="Arial" w:cs="Arial"/>
          <w:sz w:val="22"/>
          <w:szCs w:val="22"/>
        </w:rPr>
      </w:pPr>
      <w:r>
        <w:rPr>
          <w:rFonts w:ascii="Arial" w:hAnsi="Arial" w:cs="Arial"/>
          <w:sz w:val="22"/>
          <w:szCs w:val="22"/>
        </w:rPr>
        <w:t>Concurrent pressure sores or urinary tract infection, or other uncontrolled infection</w:t>
      </w:r>
    </w:p>
    <w:p w14:paraId="141F6AC6" w14:textId="77777777" w:rsidR="00031091" w:rsidRDefault="00031091"/>
    <w:p w14:paraId="141F6ACF" w14:textId="32C41B7B" w:rsidR="00031091" w:rsidRDefault="00EF6FD9">
      <w:pPr>
        <w:ind w:left="720"/>
        <w:rPr>
          <w:rStyle w:val="InternetLink"/>
          <w:b/>
          <w:caps/>
        </w:rPr>
      </w:pPr>
      <w:hyperlink r:id="rId12"/>
      <w:hyperlink r:id="rId13"/>
      <w:hyperlink r:id="rId14"/>
      <w:hyperlink r:id="rId15"/>
      <w:hyperlink r:id="rId16"/>
    </w:p>
    <w:p w14:paraId="141F6AD0" w14:textId="77777777" w:rsidR="00031091" w:rsidRDefault="00EF6FD9">
      <w:bookmarkStart w:id="80" w:name="_Toc500242053"/>
      <w:r>
        <w:rPr>
          <w:rFonts w:ascii="Arial" w:hAnsi="Arial" w:cs="Arial"/>
          <w:b/>
          <w:caps/>
          <w:sz w:val="22"/>
          <w:szCs w:val="22"/>
        </w:rPr>
        <w:t>Participant Population(s)</w:t>
      </w:r>
      <w:bookmarkEnd w:id="80"/>
    </w:p>
    <w:tbl>
      <w:tblPr>
        <w:tblW w:w="938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00" w:firstRow="0" w:lastRow="0" w:firstColumn="0" w:lastColumn="0" w:noHBand="0" w:noVBand="0"/>
      </w:tblPr>
      <w:tblGrid>
        <w:gridCol w:w="1625"/>
        <w:gridCol w:w="2247"/>
        <w:gridCol w:w="3240"/>
        <w:gridCol w:w="2273"/>
      </w:tblGrid>
      <w:tr w:rsidR="00031091" w14:paraId="141F6AD8" w14:textId="77777777">
        <w:trPr>
          <w:trHeight w:val="551"/>
        </w:trPr>
        <w:tc>
          <w:tcPr>
            <w:tcW w:w="1624" w:type="dxa"/>
            <w:tcBorders>
              <w:top w:val="single" w:sz="4" w:space="0" w:color="000000"/>
              <w:left w:val="single" w:sz="4" w:space="0" w:color="000000"/>
              <w:bottom w:val="single" w:sz="4" w:space="0" w:color="000000"/>
              <w:right w:val="single" w:sz="4" w:space="0" w:color="000000"/>
            </w:tcBorders>
            <w:shd w:val="clear" w:color="auto" w:fill="auto"/>
          </w:tcPr>
          <w:p w14:paraId="141F6AD1" w14:textId="77777777" w:rsidR="00031091" w:rsidRDefault="00EF6FD9">
            <w:pPr>
              <w:rPr>
                <w:rFonts w:ascii="Arial" w:hAnsi="Arial" w:cs="Arial"/>
                <w:sz w:val="22"/>
                <w:szCs w:val="22"/>
              </w:rPr>
            </w:pPr>
            <w:r>
              <w:rPr>
                <w:rFonts w:ascii="Arial" w:hAnsi="Arial" w:cs="Arial"/>
                <w:sz w:val="22"/>
                <w:szCs w:val="22"/>
              </w:rPr>
              <w:t>Accrual Number:</w:t>
            </w: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41F6AD2" w14:textId="77777777" w:rsidR="00031091" w:rsidRDefault="00EF6FD9">
            <w:pPr>
              <w:rPr>
                <w:rFonts w:ascii="Arial" w:hAnsi="Arial" w:cs="Arial"/>
                <w:sz w:val="22"/>
                <w:szCs w:val="22"/>
              </w:rPr>
            </w:pPr>
            <w:r>
              <w:rPr>
                <w:rFonts w:ascii="Arial" w:hAnsi="Arial" w:cs="Arial"/>
                <w:sz w:val="22"/>
                <w:szCs w:val="22"/>
              </w:rPr>
              <w:t>Category/Group:</w:t>
            </w:r>
          </w:p>
          <w:p w14:paraId="141F6AD3" w14:textId="77777777" w:rsidR="00031091" w:rsidRDefault="00EF6FD9">
            <w:pPr>
              <w:rPr>
                <w:rFonts w:ascii="Arial" w:hAnsi="Arial" w:cs="Arial"/>
                <w:sz w:val="22"/>
                <w:szCs w:val="22"/>
              </w:rPr>
            </w:pPr>
            <w:r>
              <w:rPr>
                <w:rFonts w:ascii="Arial" w:hAnsi="Arial" w:cs="Arial"/>
                <w:sz w:val="22"/>
                <w:szCs w:val="22"/>
              </w:rPr>
              <w:t>(Adults/Children Special/Vulnerable Populations)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141F6AD4" w14:textId="77777777" w:rsidR="00031091" w:rsidRDefault="00EF6FD9">
            <w:pPr>
              <w:rPr>
                <w:rFonts w:ascii="Arial" w:hAnsi="Arial" w:cs="Arial"/>
                <w:sz w:val="22"/>
                <w:szCs w:val="22"/>
              </w:rPr>
            </w:pPr>
            <w:r>
              <w:rPr>
                <w:rFonts w:ascii="Arial" w:hAnsi="Arial" w:cs="Arial"/>
                <w:sz w:val="22"/>
                <w:szCs w:val="22"/>
              </w:rPr>
              <w:t>Consented:</w:t>
            </w:r>
          </w:p>
          <w:p w14:paraId="141F6AD5" w14:textId="77777777" w:rsidR="00031091" w:rsidRDefault="00EF6FD9">
            <w:pPr>
              <w:rPr>
                <w:rFonts w:ascii="Arial" w:hAnsi="Arial" w:cs="Arial"/>
                <w:sz w:val="22"/>
                <w:szCs w:val="22"/>
              </w:rPr>
            </w:pPr>
            <w:r>
              <w:rPr>
                <w:rFonts w:ascii="Arial" w:hAnsi="Arial" w:cs="Arial"/>
                <w:sz w:val="22"/>
                <w:szCs w:val="22"/>
              </w:rPr>
              <w:t>Maximum Number to be Consented or Reviewed/Collected/Screened</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141F6AD6" w14:textId="77777777" w:rsidR="00031091" w:rsidRDefault="00EF6FD9">
            <w:pPr>
              <w:rPr>
                <w:rFonts w:ascii="Arial" w:hAnsi="Arial" w:cs="Arial"/>
                <w:sz w:val="22"/>
                <w:szCs w:val="22"/>
              </w:rPr>
            </w:pPr>
            <w:r>
              <w:rPr>
                <w:rFonts w:ascii="Arial" w:hAnsi="Arial" w:cs="Arial"/>
                <w:sz w:val="22"/>
                <w:szCs w:val="22"/>
              </w:rPr>
              <w:t>Enrolled:</w:t>
            </w:r>
          </w:p>
          <w:p w14:paraId="141F6AD7" w14:textId="77777777" w:rsidR="00031091" w:rsidRDefault="00EF6FD9">
            <w:pPr>
              <w:rPr>
                <w:rFonts w:ascii="Arial" w:hAnsi="Arial" w:cs="Arial"/>
                <w:sz w:val="22"/>
                <w:szCs w:val="22"/>
              </w:rPr>
            </w:pPr>
            <w:r>
              <w:rPr>
                <w:rFonts w:ascii="Arial" w:hAnsi="Arial" w:cs="Arial"/>
                <w:sz w:val="22"/>
                <w:szCs w:val="22"/>
              </w:rPr>
              <w:t>Number to Complete the Study or Needed to Address the Research Question</w:t>
            </w:r>
          </w:p>
        </w:tc>
      </w:tr>
      <w:tr w:rsidR="00031091" w14:paraId="141F6ADD" w14:textId="77777777">
        <w:trPr>
          <w:trHeight w:val="440"/>
        </w:trPr>
        <w:tc>
          <w:tcPr>
            <w:tcW w:w="162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41F6AD9" w14:textId="77777777" w:rsidR="00031091" w:rsidRDefault="00EF6FD9">
            <w:pPr>
              <w:rPr>
                <w:rFonts w:ascii="Arial" w:hAnsi="Arial" w:cs="Arial"/>
                <w:sz w:val="22"/>
                <w:szCs w:val="22"/>
              </w:rPr>
            </w:pPr>
            <w:r>
              <w:rPr>
                <w:rFonts w:ascii="Arial" w:hAnsi="Arial" w:cs="Arial"/>
                <w:sz w:val="22"/>
                <w:szCs w:val="22"/>
              </w:rPr>
              <w:t>Local</w:t>
            </w: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41F6ADA" w14:textId="77777777" w:rsidR="00031091" w:rsidRDefault="00EF6FD9">
            <w:pPr>
              <w:rPr>
                <w:rFonts w:ascii="Arial" w:hAnsi="Arial" w:cs="Arial"/>
                <w:sz w:val="22"/>
                <w:szCs w:val="22"/>
              </w:rPr>
            </w:pPr>
            <w:r>
              <w:rPr>
                <w:rFonts w:ascii="Arial" w:hAnsi="Arial" w:cs="Arial"/>
                <w:sz w:val="22"/>
                <w:szCs w:val="22"/>
              </w:rPr>
              <w:t>Adults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141F6ADB" w14:textId="77777777" w:rsidR="00031091" w:rsidRDefault="00EF6FD9">
            <w:r>
              <w:rPr>
                <w:rFonts w:ascii="Arial" w:hAnsi="Arial" w:cs="Arial"/>
                <w:sz w:val="22"/>
                <w:szCs w:val="22"/>
              </w:rPr>
              <w:t>200</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141F6ADC" w14:textId="77777777" w:rsidR="00031091" w:rsidRDefault="00EF6FD9">
            <w:r>
              <w:rPr>
                <w:rFonts w:ascii="Arial" w:hAnsi="Arial" w:cs="Arial"/>
                <w:sz w:val="22"/>
                <w:szCs w:val="22"/>
              </w:rPr>
              <w:t>200</w:t>
            </w:r>
          </w:p>
        </w:tc>
      </w:tr>
      <w:tr w:rsidR="00031091" w14:paraId="141F6AE2" w14:textId="77777777">
        <w:trPr>
          <w:trHeight w:val="440"/>
        </w:trPr>
        <w:tc>
          <w:tcPr>
            <w:tcW w:w="1624" w:type="dxa"/>
            <w:vMerge/>
            <w:tcBorders>
              <w:top w:val="single" w:sz="4" w:space="0" w:color="000000"/>
              <w:left w:val="single" w:sz="4" w:space="0" w:color="000000"/>
              <w:bottom w:val="single" w:sz="4" w:space="0" w:color="000000"/>
              <w:right w:val="single" w:sz="4" w:space="0" w:color="000000"/>
            </w:tcBorders>
            <w:shd w:val="clear" w:color="auto" w:fill="auto"/>
          </w:tcPr>
          <w:p w14:paraId="141F6ADE" w14:textId="77777777" w:rsidR="00031091" w:rsidRDefault="00031091"/>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41F6ADF" w14:textId="77777777" w:rsidR="00031091" w:rsidRDefault="00EF6FD9">
            <w:pPr>
              <w:rPr>
                <w:rFonts w:ascii="Arial" w:hAnsi="Arial" w:cs="Arial"/>
                <w:sz w:val="22"/>
                <w:szCs w:val="22"/>
              </w:rPr>
            </w:pPr>
            <w:r>
              <w:rPr>
                <w:rFonts w:ascii="Arial" w:hAnsi="Arial" w:cs="Arial"/>
                <w:sz w:val="22"/>
                <w:szCs w:val="22"/>
              </w:rPr>
              <w:t>Adults SCI</w:t>
            </w: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141F6AE0" w14:textId="77777777" w:rsidR="00031091" w:rsidRDefault="00EF6FD9">
            <w:r>
              <w:rPr>
                <w:rFonts w:ascii="Arial" w:hAnsi="Arial" w:cs="Arial"/>
                <w:sz w:val="22"/>
                <w:szCs w:val="22"/>
              </w:rPr>
              <w:t>40</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141F6AE1" w14:textId="77777777" w:rsidR="00031091" w:rsidRDefault="00EF6FD9">
            <w:r>
              <w:rPr>
                <w:rFonts w:ascii="Arial" w:hAnsi="Arial" w:cs="Arial"/>
                <w:sz w:val="22"/>
                <w:szCs w:val="22"/>
              </w:rPr>
              <w:t>40</w:t>
            </w:r>
          </w:p>
        </w:tc>
      </w:tr>
      <w:tr w:rsidR="00031091" w14:paraId="141F6AE7" w14:textId="77777777">
        <w:trPr>
          <w:trHeight w:val="440"/>
        </w:trPr>
        <w:tc>
          <w:tcPr>
            <w:tcW w:w="162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41F6AE3" w14:textId="77777777" w:rsidR="00031091" w:rsidRDefault="00EF6FD9">
            <w:pPr>
              <w:rPr>
                <w:rFonts w:ascii="Arial" w:hAnsi="Arial" w:cs="Arial"/>
                <w:sz w:val="22"/>
                <w:szCs w:val="22"/>
              </w:rPr>
            </w:pPr>
            <w:r>
              <w:rPr>
                <w:rFonts w:ascii="Arial" w:hAnsi="Arial" w:cs="Arial"/>
                <w:sz w:val="22"/>
                <w:szCs w:val="22"/>
              </w:rPr>
              <w:t>Study-wide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41F6AE4" w14:textId="77777777" w:rsidR="00031091" w:rsidRDefault="00031091">
            <w:pPr>
              <w:rPr>
                <w:rFonts w:ascii="Arial" w:hAnsi="Arial" w:cs="Arial"/>
                <w:sz w:val="22"/>
                <w:szCs w:val="22"/>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141F6AE5" w14:textId="77777777" w:rsidR="00031091" w:rsidRDefault="00031091">
            <w:pPr>
              <w:rPr>
                <w:rFonts w:ascii="Arial" w:hAnsi="Arial" w:cs="Arial"/>
                <w:sz w:val="22"/>
                <w:szCs w:val="22"/>
              </w:rPr>
            </w:pP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141F6AE6" w14:textId="77777777" w:rsidR="00031091" w:rsidRDefault="00031091">
            <w:pPr>
              <w:rPr>
                <w:rFonts w:ascii="Arial" w:hAnsi="Arial" w:cs="Arial"/>
                <w:sz w:val="22"/>
                <w:szCs w:val="22"/>
              </w:rPr>
            </w:pPr>
          </w:p>
        </w:tc>
      </w:tr>
      <w:tr w:rsidR="00031091" w14:paraId="141F6AEC" w14:textId="77777777">
        <w:trPr>
          <w:trHeight w:val="440"/>
        </w:trPr>
        <w:tc>
          <w:tcPr>
            <w:tcW w:w="1624" w:type="dxa"/>
            <w:vMerge/>
            <w:tcBorders>
              <w:top w:val="single" w:sz="4" w:space="0" w:color="000000"/>
              <w:left w:val="single" w:sz="4" w:space="0" w:color="000000"/>
              <w:bottom w:val="single" w:sz="4" w:space="0" w:color="000000"/>
              <w:right w:val="single" w:sz="4" w:space="0" w:color="000000"/>
            </w:tcBorders>
            <w:shd w:val="clear" w:color="auto" w:fill="auto"/>
          </w:tcPr>
          <w:p w14:paraId="141F6AE8" w14:textId="77777777" w:rsidR="00031091" w:rsidRDefault="00031091"/>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41F6AE9" w14:textId="77777777" w:rsidR="00031091" w:rsidRDefault="00031091">
            <w:pPr>
              <w:rPr>
                <w:rFonts w:ascii="Arial" w:hAnsi="Arial" w:cs="Arial"/>
                <w:sz w:val="22"/>
                <w:szCs w:val="22"/>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141F6AEA" w14:textId="77777777" w:rsidR="00031091" w:rsidRDefault="00031091">
            <w:pPr>
              <w:rPr>
                <w:rFonts w:ascii="Arial" w:hAnsi="Arial" w:cs="Arial"/>
                <w:sz w:val="22"/>
                <w:szCs w:val="22"/>
              </w:rPr>
            </w:pP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141F6AEB" w14:textId="77777777" w:rsidR="00031091" w:rsidRDefault="00031091">
            <w:pPr>
              <w:rPr>
                <w:rFonts w:ascii="Arial" w:hAnsi="Arial" w:cs="Arial"/>
                <w:sz w:val="22"/>
                <w:szCs w:val="22"/>
              </w:rPr>
            </w:pPr>
          </w:p>
        </w:tc>
      </w:tr>
      <w:tr w:rsidR="00031091" w14:paraId="141F6AF1" w14:textId="77777777">
        <w:trPr>
          <w:trHeight w:val="440"/>
        </w:trPr>
        <w:tc>
          <w:tcPr>
            <w:tcW w:w="1624" w:type="dxa"/>
            <w:tcBorders>
              <w:top w:val="single" w:sz="4" w:space="0" w:color="000000"/>
              <w:left w:val="single" w:sz="4" w:space="0" w:color="000000"/>
              <w:bottom w:val="single" w:sz="4" w:space="0" w:color="000000"/>
              <w:right w:val="single" w:sz="4" w:space="0" w:color="000000"/>
            </w:tcBorders>
            <w:shd w:val="clear" w:color="auto" w:fill="auto"/>
          </w:tcPr>
          <w:p w14:paraId="141F6AED" w14:textId="77777777" w:rsidR="00031091" w:rsidRDefault="00EF6FD9">
            <w:pPr>
              <w:rPr>
                <w:rFonts w:ascii="Arial" w:hAnsi="Arial" w:cs="Arial"/>
                <w:sz w:val="22"/>
                <w:szCs w:val="22"/>
              </w:rPr>
            </w:pPr>
            <w:r>
              <w:rPr>
                <w:rFonts w:ascii="Arial" w:hAnsi="Arial" w:cs="Arial"/>
                <w:sz w:val="22"/>
                <w:szCs w:val="22"/>
              </w:rPr>
              <w:t>Total:</w:t>
            </w: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41F6AEE" w14:textId="77777777" w:rsidR="00031091" w:rsidRDefault="00031091">
            <w:pPr>
              <w:rPr>
                <w:rFonts w:ascii="Arial" w:hAnsi="Arial" w:cs="Arial"/>
                <w:sz w:val="22"/>
                <w:szCs w:val="22"/>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141F6AEF" w14:textId="77777777" w:rsidR="00031091" w:rsidRDefault="00EF6FD9">
            <w:r>
              <w:rPr>
                <w:rFonts w:ascii="Arial" w:hAnsi="Arial" w:cs="Arial"/>
                <w:sz w:val="22"/>
                <w:szCs w:val="22"/>
              </w:rPr>
              <w:t>240</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141F6AF0" w14:textId="77777777" w:rsidR="00031091" w:rsidRDefault="00EF6FD9">
            <w:r>
              <w:rPr>
                <w:rFonts w:ascii="Arial" w:hAnsi="Arial" w:cs="Arial"/>
                <w:sz w:val="22"/>
                <w:szCs w:val="22"/>
              </w:rPr>
              <w:t>240</w:t>
            </w:r>
          </w:p>
        </w:tc>
      </w:tr>
    </w:tbl>
    <w:p w14:paraId="141F6AF2" w14:textId="77777777" w:rsidR="00031091" w:rsidRDefault="00031091">
      <w:pPr>
        <w:rPr>
          <w:rFonts w:ascii="Arial" w:hAnsi="Arial" w:cs="Arial"/>
          <w:sz w:val="22"/>
          <w:szCs w:val="22"/>
        </w:rPr>
      </w:pPr>
    </w:p>
    <w:p w14:paraId="141F6AF3" w14:textId="77777777" w:rsidR="00031091" w:rsidRDefault="00031091">
      <w:pPr>
        <w:rPr>
          <w:rFonts w:ascii="Arial" w:hAnsi="Arial" w:cs="Arial"/>
          <w:sz w:val="22"/>
          <w:szCs w:val="22"/>
        </w:rPr>
      </w:pPr>
    </w:p>
    <w:p w14:paraId="141F6AF5" w14:textId="274F9B78" w:rsidR="00031091" w:rsidRDefault="00EF6FD9">
      <w:pPr>
        <w:rPr>
          <w:rFonts w:ascii="Arial" w:hAnsi="Arial" w:cs="Arial"/>
          <w:b/>
          <w:caps/>
          <w:sz w:val="22"/>
          <w:szCs w:val="22"/>
        </w:rPr>
      </w:pPr>
      <w:bookmarkStart w:id="81" w:name="_Toc500242054"/>
      <w:r>
        <w:rPr>
          <w:rFonts w:ascii="Arial" w:hAnsi="Arial" w:cs="Arial"/>
          <w:b/>
          <w:caps/>
          <w:sz w:val="22"/>
          <w:szCs w:val="22"/>
        </w:rPr>
        <w:t>Recruitment Methods</w:t>
      </w:r>
      <w:bookmarkEnd w:id="81"/>
    </w:p>
    <w:p w14:paraId="141F6AFD" w14:textId="3A84E737" w:rsidR="00031091" w:rsidRDefault="00EF6FD9">
      <w:r>
        <w:rPr>
          <w:rFonts w:ascii="Arial" w:hAnsi="Arial" w:cs="Arial"/>
          <w:sz w:val="22"/>
          <w:szCs w:val="22"/>
        </w:rPr>
        <w:t xml:space="preserve">Uninjured subjects will be recruited from the visitors, staff and students of the Shirley Ryan </w:t>
      </w:r>
      <w:proofErr w:type="spellStart"/>
      <w:r>
        <w:rPr>
          <w:rFonts w:ascii="Arial" w:hAnsi="Arial" w:cs="Arial"/>
          <w:sz w:val="22"/>
          <w:szCs w:val="22"/>
        </w:rPr>
        <w:t>AbilityLab</w:t>
      </w:r>
      <w:proofErr w:type="spellEnd"/>
      <w:r>
        <w:rPr>
          <w:rFonts w:ascii="Arial" w:hAnsi="Arial" w:cs="Arial"/>
          <w:sz w:val="22"/>
          <w:szCs w:val="22"/>
        </w:rPr>
        <w:t xml:space="preserve"> and Northwestern, by word of mouth, email and posted advertisements. We will also use a list-serve of registered students who are interested in participating in research (provided by the Psychology department at Northwestern).  </w:t>
      </w:r>
    </w:p>
    <w:p w14:paraId="141F6AFE" w14:textId="77777777" w:rsidR="00031091" w:rsidRDefault="00031091">
      <w:pPr>
        <w:rPr>
          <w:rFonts w:ascii="Arial" w:hAnsi="Arial" w:cs="Arial"/>
          <w:sz w:val="22"/>
          <w:szCs w:val="22"/>
        </w:rPr>
      </w:pPr>
    </w:p>
    <w:p w14:paraId="141F6AFF" w14:textId="77777777" w:rsidR="00031091" w:rsidRDefault="00EF6FD9">
      <w:r>
        <w:rPr>
          <w:rFonts w:ascii="Arial" w:hAnsi="Arial" w:cs="Arial"/>
          <w:sz w:val="22"/>
          <w:szCs w:val="22"/>
        </w:rPr>
        <w:t xml:space="preserve">SCI subjects will be recruited by Jessica Pederson, MBA, OTR/L, ATP who is an Occupational Therapist at the Shirley Ryan </w:t>
      </w:r>
      <w:proofErr w:type="spellStart"/>
      <w:r>
        <w:rPr>
          <w:rFonts w:ascii="Arial" w:hAnsi="Arial" w:cs="Arial"/>
          <w:sz w:val="22"/>
          <w:szCs w:val="22"/>
        </w:rPr>
        <w:t>AbilityLab</w:t>
      </w:r>
      <w:proofErr w:type="spellEnd"/>
      <w:r>
        <w:rPr>
          <w:rFonts w:ascii="Arial" w:hAnsi="Arial" w:cs="Arial"/>
          <w:sz w:val="22"/>
          <w:szCs w:val="22"/>
        </w:rPr>
        <w:t>.</w:t>
      </w:r>
    </w:p>
    <w:p w14:paraId="141F6B00" w14:textId="77777777" w:rsidR="00031091" w:rsidRDefault="00031091">
      <w:pPr>
        <w:rPr>
          <w:rFonts w:ascii="Arial" w:hAnsi="Arial" w:cs="Arial"/>
          <w:sz w:val="22"/>
          <w:szCs w:val="22"/>
        </w:rPr>
      </w:pPr>
    </w:p>
    <w:p w14:paraId="141F6B01" w14:textId="77777777" w:rsidR="00031091" w:rsidRDefault="00EF6FD9">
      <w:r>
        <w:rPr>
          <w:rFonts w:ascii="Arial" w:hAnsi="Arial" w:cs="Arial"/>
          <w:sz w:val="22"/>
          <w:szCs w:val="22"/>
        </w:rPr>
        <w:t xml:space="preserve">Assessment of inclusion/exclusion criteria will be performed by PI Argall and study team members. We will also use the SCI model registry database to recruit end-user subjects. We will also use consumer and professional organizations for recruitment via mail, phone, email, or posting our recruitment flyer. </w:t>
      </w:r>
    </w:p>
    <w:p w14:paraId="141F6B02" w14:textId="77777777" w:rsidR="00031091" w:rsidRDefault="00031091">
      <w:pPr>
        <w:pStyle w:val="Default"/>
      </w:pPr>
    </w:p>
    <w:p w14:paraId="141F6B03" w14:textId="77777777" w:rsidR="00031091" w:rsidRDefault="00031091">
      <w:pPr>
        <w:pStyle w:val="Default"/>
      </w:pPr>
    </w:p>
    <w:p w14:paraId="141F6B04" w14:textId="77777777" w:rsidR="00031091" w:rsidRDefault="00EF6FD9">
      <w:pPr>
        <w:rPr>
          <w:rFonts w:ascii="Arial" w:hAnsi="Arial" w:cs="Arial"/>
          <w:b/>
          <w:caps/>
          <w:sz w:val="22"/>
          <w:szCs w:val="22"/>
        </w:rPr>
      </w:pPr>
      <w:bookmarkStart w:id="82" w:name="_Toc493022873"/>
      <w:bookmarkStart w:id="83" w:name="_Toc492992602"/>
      <w:bookmarkStart w:id="84" w:name="_Toc492992335"/>
      <w:bookmarkStart w:id="85" w:name="_Toc493022872"/>
      <w:bookmarkStart w:id="86" w:name="_Toc492992604"/>
      <w:bookmarkStart w:id="87" w:name="_Toc493022874"/>
      <w:bookmarkStart w:id="88" w:name="_Toc492992334"/>
      <w:bookmarkStart w:id="89" w:name="_Toc492992603"/>
      <w:bookmarkStart w:id="90" w:name="_Toc492992336"/>
      <w:bookmarkStart w:id="91" w:name="_Toc500242055"/>
      <w:bookmarkEnd w:id="82"/>
      <w:bookmarkEnd w:id="83"/>
      <w:bookmarkEnd w:id="84"/>
      <w:bookmarkEnd w:id="85"/>
      <w:bookmarkEnd w:id="86"/>
      <w:bookmarkEnd w:id="87"/>
      <w:bookmarkEnd w:id="88"/>
      <w:bookmarkEnd w:id="89"/>
      <w:bookmarkEnd w:id="90"/>
      <w:r>
        <w:rPr>
          <w:rFonts w:ascii="Arial" w:hAnsi="Arial" w:cs="Arial"/>
          <w:b/>
          <w:caps/>
          <w:sz w:val="22"/>
          <w:szCs w:val="22"/>
        </w:rPr>
        <w:t>Compensation for Participation in Research Activities</w:t>
      </w:r>
      <w:bookmarkEnd w:id="91"/>
    </w:p>
    <w:p w14:paraId="141F6B10" w14:textId="1E0B06B1" w:rsidR="00031091" w:rsidRDefault="00EF6FD9">
      <w:pPr>
        <w:rPr>
          <w:rFonts w:ascii="Arial" w:hAnsi="Arial" w:cs="Arial"/>
          <w:sz w:val="22"/>
          <w:szCs w:val="22"/>
        </w:rPr>
      </w:pPr>
      <w:r>
        <w:rPr>
          <w:rFonts w:ascii="Arial" w:hAnsi="Arial" w:cs="Arial"/>
          <w:sz w:val="22"/>
          <w:szCs w:val="22"/>
        </w:rPr>
        <w:t xml:space="preserve">Participants will receive an honorarium of $20 per hour for participation in the study via </w:t>
      </w:r>
      <w:proofErr w:type="spellStart"/>
      <w:r>
        <w:rPr>
          <w:rFonts w:ascii="Arial" w:hAnsi="Arial" w:cs="Arial"/>
          <w:sz w:val="22"/>
          <w:szCs w:val="22"/>
        </w:rPr>
        <w:t>ClinCard</w:t>
      </w:r>
      <w:proofErr w:type="spellEnd"/>
      <w:r>
        <w:rPr>
          <w:rFonts w:ascii="Arial" w:hAnsi="Arial" w:cs="Arial"/>
          <w:sz w:val="22"/>
          <w:szCs w:val="22"/>
        </w:rPr>
        <w:t xml:space="preserve">. SCI participants will receive an honorarium of $35 per session and will further be reimbursed for travel costs (upon receipt). </w:t>
      </w:r>
    </w:p>
    <w:p w14:paraId="141F6B11" w14:textId="77777777" w:rsidR="00031091" w:rsidRDefault="00EF6FD9">
      <w:r>
        <w:rPr>
          <w:rFonts w:ascii="Arial" w:hAnsi="Arial" w:cs="Arial"/>
          <w:sz w:val="22"/>
          <w:szCs w:val="22"/>
        </w:rPr>
        <w:lastRenderedPageBreak/>
        <w:br/>
      </w:r>
      <w:bookmarkStart w:id="92" w:name="_Toc500242056"/>
      <w:r>
        <w:rPr>
          <w:rFonts w:ascii="Arial" w:hAnsi="Arial" w:cs="Arial"/>
          <w:b/>
          <w:caps/>
          <w:sz w:val="22"/>
          <w:szCs w:val="22"/>
        </w:rPr>
        <w:t xml:space="preserve">Withdrawal of </w:t>
      </w:r>
      <w:bookmarkEnd w:id="92"/>
      <w:r>
        <w:rPr>
          <w:rFonts w:ascii="Arial" w:hAnsi="Arial" w:cs="Arial"/>
          <w:b/>
          <w:caps/>
          <w:sz w:val="22"/>
          <w:szCs w:val="22"/>
        </w:rPr>
        <w:t>Participants</w:t>
      </w:r>
    </w:p>
    <w:p w14:paraId="141F6B17" w14:textId="77777777" w:rsidR="00031091" w:rsidRDefault="00EF6FD9">
      <w:r>
        <w:rPr>
          <w:rFonts w:ascii="Arial" w:hAnsi="Arial" w:cs="Arial"/>
          <w:sz w:val="22"/>
          <w:szCs w:val="22"/>
        </w:rPr>
        <w:t>Subjects will be allowed to withdraw from the study at any time upon request. Their participation will be terminated if any of the inclusion criteria ceases to be valid or if any exclusion criteria will manifest after enrollment.</w:t>
      </w:r>
    </w:p>
    <w:p w14:paraId="141F6B18" w14:textId="77777777" w:rsidR="00031091" w:rsidRDefault="00031091">
      <w:pPr>
        <w:pStyle w:val="Default"/>
      </w:pPr>
    </w:p>
    <w:p w14:paraId="141F6B1A" w14:textId="0B6D1072" w:rsidR="00031091" w:rsidRDefault="00EF6FD9">
      <w:pPr>
        <w:rPr>
          <w:rFonts w:ascii="Arial" w:hAnsi="Arial" w:cs="Arial"/>
          <w:b/>
          <w:caps/>
          <w:sz w:val="22"/>
          <w:szCs w:val="22"/>
        </w:rPr>
      </w:pPr>
      <w:bookmarkStart w:id="93" w:name="_Toc500242057"/>
      <w:r>
        <w:rPr>
          <w:rFonts w:ascii="Arial" w:hAnsi="Arial" w:cs="Arial"/>
          <w:b/>
          <w:caps/>
          <w:sz w:val="22"/>
          <w:szCs w:val="22"/>
        </w:rPr>
        <w:t xml:space="preserve">Risks to </w:t>
      </w:r>
      <w:bookmarkEnd w:id="93"/>
      <w:r>
        <w:rPr>
          <w:rFonts w:ascii="Arial" w:hAnsi="Arial" w:cs="Arial"/>
          <w:b/>
          <w:caps/>
          <w:sz w:val="22"/>
          <w:szCs w:val="22"/>
        </w:rPr>
        <w:t>Participants</w:t>
      </w:r>
    </w:p>
    <w:p w14:paraId="141F6B1B" w14:textId="77777777" w:rsidR="00031091" w:rsidRDefault="00EF6FD9">
      <w:pPr>
        <w:widowControl w:val="0"/>
        <w:numPr>
          <w:ilvl w:val="0"/>
          <w:numId w:val="21"/>
        </w:numPr>
        <w:spacing w:before="114" w:after="114"/>
      </w:pPr>
      <w:r>
        <w:rPr>
          <w:rFonts w:ascii="Arial" w:hAnsi="Arial"/>
          <w:sz w:val="22"/>
          <w:szCs w:val="22"/>
        </w:rPr>
        <w:t xml:space="preserve">Interaction with a robot arm: During the teleoperation of a robotic arm, there is a chance that the subject could </w:t>
      </w:r>
      <w:proofErr w:type="gramStart"/>
      <w:r>
        <w:rPr>
          <w:rFonts w:ascii="Arial" w:hAnsi="Arial"/>
          <w:sz w:val="22"/>
          <w:szCs w:val="22"/>
        </w:rPr>
        <w:t>come into contact with</w:t>
      </w:r>
      <w:proofErr w:type="gramEnd"/>
      <w:r>
        <w:rPr>
          <w:rFonts w:ascii="Arial" w:hAnsi="Arial"/>
          <w:sz w:val="22"/>
          <w:szCs w:val="22"/>
        </w:rPr>
        <w:t xml:space="preserve"> the arm, which is a potential injury risk. The arm is a commercial product specifically designed for safe use close to humans. The subject will be seated outside of the reach of the arm. Additionally, the experimenter has an emergency button that immediately stops the arm. The experimenter will constantly monitor this button. </w:t>
      </w:r>
    </w:p>
    <w:p w14:paraId="141F6B1C" w14:textId="77777777" w:rsidR="00031091" w:rsidRDefault="00EF6FD9">
      <w:pPr>
        <w:widowControl w:val="0"/>
        <w:numPr>
          <w:ilvl w:val="0"/>
          <w:numId w:val="21"/>
        </w:numPr>
        <w:spacing w:before="114" w:after="114"/>
      </w:pPr>
      <w:r>
        <w:rPr>
          <w:rFonts w:ascii="Arial" w:hAnsi="Arial" w:cs="Arial"/>
          <w:sz w:val="22"/>
          <w:szCs w:val="22"/>
        </w:rPr>
        <w:t>Interaction with a powered wheelchair: During the operation, there is a chance that the subject could experience mild collisions with the environment, which is a potential injury risk. The wheelchair platform is a commercial product specifically designed for safe use. Additionally, the subject and the experimenter will have an emergency button that immediately stops the mechanism. The experimenter will constantly monitor this button.</w:t>
      </w:r>
    </w:p>
    <w:p w14:paraId="141F6B1D" w14:textId="77777777" w:rsidR="00031091" w:rsidRDefault="00EF6FD9">
      <w:pPr>
        <w:numPr>
          <w:ilvl w:val="0"/>
          <w:numId w:val="21"/>
        </w:numPr>
      </w:pPr>
      <w:r>
        <w:rPr>
          <w:rFonts w:ascii="Arial" w:hAnsi="Arial" w:cs="Arial"/>
          <w:sz w:val="22"/>
          <w:szCs w:val="22"/>
        </w:rPr>
        <w:t xml:space="preserve">Discomfort or fatigue: There is a risk of discomfort or fatigue when operating a </w:t>
      </w:r>
      <w:proofErr w:type="gramStart"/>
      <w:r>
        <w:rPr>
          <w:rFonts w:ascii="Arial" w:hAnsi="Arial" w:cs="Arial"/>
          <w:sz w:val="22"/>
          <w:szCs w:val="22"/>
        </w:rPr>
        <w:t>teleoperation devices</w:t>
      </w:r>
      <w:proofErr w:type="gramEnd"/>
      <w:r>
        <w:rPr>
          <w:rFonts w:ascii="Arial" w:hAnsi="Arial" w:cs="Arial"/>
          <w:sz w:val="22"/>
          <w:szCs w:val="22"/>
        </w:rPr>
        <w:t xml:space="preserve"> (joystick, </w:t>
      </w:r>
      <w:proofErr w:type="spellStart"/>
      <w:r>
        <w:rPr>
          <w:rFonts w:ascii="Arial" w:hAnsi="Arial" w:cs="Arial"/>
          <w:sz w:val="22"/>
          <w:szCs w:val="22"/>
        </w:rPr>
        <w:t>headarray</w:t>
      </w:r>
      <w:proofErr w:type="spellEnd"/>
      <w:r>
        <w:rPr>
          <w:rFonts w:ascii="Arial" w:hAnsi="Arial" w:cs="Arial"/>
          <w:sz w:val="22"/>
          <w:szCs w:val="22"/>
        </w:rPr>
        <w:t xml:space="preserve">, sip-and-puff) for extended periods of time. Participants will be given </w:t>
      </w:r>
      <w:proofErr w:type="gramStart"/>
      <w:r>
        <w:rPr>
          <w:rFonts w:ascii="Arial" w:hAnsi="Arial" w:cs="Arial"/>
          <w:sz w:val="22"/>
          <w:szCs w:val="22"/>
        </w:rPr>
        <w:t>sufficient</w:t>
      </w:r>
      <w:proofErr w:type="gramEnd"/>
      <w:r>
        <w:rPr>
          <w:rFonts w:ascii="Arial" w:hAnsi="Arial" w:cs="Arial"/>
          <w:sz w:val="22"/>
          <w:szCs w:val="22"/>
        </w:rPr>
        <w:t xml:space="preserve"> brakes to reduce the risk of developing physical or mental fatigue. Fatigue will be assessed based on the subjects’ verbal report. They will be explicitly invited to inform the experimenter, who will promptly interrupt the session.</w:t>
      </w:r>
    </w:p>
    <w:p w14:paraId="5A873136" w14:textId="195CF0BA" w:rsidR="000619A9" w:rsidRDefault="00EF6FD9" w:rsidP="00724F64">
      <w:pPr>
        <w:numPr>
          <w:ilvl w:val="0"/>
          <w:numId w:val="21"/>
        </w:numPr>
      </w:pPr>
      <w:r w:rsidRPr="00D11F83">
        <w:rPr>
          <w:rFonts w:ascii="Arial" w:hAnsi="Arial" w:cs="Arial"/>
          <w:sz w:val="22"/>
          <w:szCs w:val="22"/>
        </w:rPr>
        <w:t xml:space="preserve">Answering the questionnaires: There is no risk in answering the questions because </w:t>
      </w:r>
      <w:proofErr w:type="gramStart"/>
      <w:r w:rsidRPr="00D11F83">
        <w:rPr>
          <w:rFonts w:ascii="Arial" w:hAnsi="Arial" w:cs="Arial"/>
          <w:sz w:val="22"/>
          <w:szCs w:val="22"/>
        </w:rPr>
        <w:t>all of</w:t>
      </w:r>
      <w:proofErr w:type="gramEnd"/>
      <w:r w:rsidRPr="00D11F83">
        <w:rPr>
          <w:rFonts w:ascii="Arial" w:hAnsi="Arial" w:cs="Arial"/>
          <w:sz w:val="22"/>
          <w:szCs w:val="22"/>
        </w:rPr>
        <w:t xml:space="preserve"> the questions are specially related to the study.</w:t>
      </w:r>
    </w:p>
    <w:p w14:paraId="141F6B28" w14:textId="2F11DC9A" w:rsidR="00031091" w:rsidRDefault="00031091" w:rsidP="00DF51EE">
      <w:pPr>
        <w:ind w:left="720"/>
        <w:rPr>
          <w:rFonts w:ascii="Arial" w:hAnsi="Arial" w:cs="Arial"/>
          <w:i/>
          <w:sz w:val="22"/>
          <w:szCs w:val="22"/>
        </w:rPr>
      </w:pPr>
    </w:p>
    <w:p w14:paraId="141F6B29" w14:textId="77777777" w:rsidR="00031091" w:rsidRDefault="00EF6FD9">
      <w:pPr>
        <w:rPr>
          <w:rFonts w:ascii="Arial" w:hAnsi="Arial" w:cs="Arial"/>
          <w:sz w:val="22"/>
          <w:szCs w:val="22"/>
        </w:rPr>
      </w:pPr>
      <w:r>
        <w:rPr>
          <w:rFonts w:ascii="Arial" w:hAnsi="Arial" w:cs="Arial"/>
          <w:sz w:val="22"/>
          <w:szCs w:val="22"/>
        </w:rPr>
        <w:t>This study does not involve any other risk to the subject. All studies will be carried out in the hospital environment were medical care is immediately available if needed.</w:t>
      </w:r>
    </w:p>
    <w:p w14:paraId="141F6B2A" w14:textId="77777777" w:rsidR="00031091" w:rsidRDefault="00031091">
      <w:pPr>
        <w:rPr>
          <w:rFonts w:ascii="Arial" w:hAnsi="Arial" w:cs="Arial"/>
          <w:sz w:val="22"/>
          <w:szCs w:val="22"/>
        </w:rPr>
      </w:pPr>
    </w:p>
    <w:p w14:paraId="141F6B2D" w14:textId="6C56223F" w:rsidR="00031091" w:rsidRDefault="00EF6FD9">
      <w:pPr>
        <w:rPr>
          <w:rFonts w:ascii="Arial" w:hAnsi="Arial" w:cs="Arial"/>
          <w:b/>
          <w:caps/>
          <w:sz w:val="22"/>
          <w:szCs w:val="22"/>
        </w:rPr>
      </w:pPr>
      <w:bookmarkStart w:id="94" w:name="_Toc500242058"/>
      <w:r>
        <w:rPr>
          <w:rFonts w:ascii="Arial" w:hAnsi="Arial" w:cs="Arial"/>
          <w:b/>
          <w:caps/>
          <w:sz w:val="22"/>
          <w:szCs w:val="22"/>
        </w:rPr>
        <w:t xml:space="preserve">Potential Benefits to </w:t>
      </w:r>
      <w:bookmarkEnd w:id="94"/>
      <w:r>
        <w:rPr>
          <w:rFonts w:ascii="Arial" w:hAnsi="Arial" w:cs="Arial"/>
          <w:b/>
          <w:caps/>
          <w:sz w:val="22"/>
          <w:szCs w:val="22"/>
        </w:rPr>
        <w:t>participants</w:t>
      </w:r>
    </w:p>
    <w:p w14:paraId="141F6B2E" w14:textId="0ACC6361" w:rsidR="00031091" w:rsidRDefault="00EF6FD9">
      <w:pPr>
        <w:rPr>
          <w:rFonts w:ascii="Arial" w:hAnsi="Arial" w:cs="Arial"/>
          <w:sz w:val="22"/>
          <w:szCs w:val="22"/>
        </w:rPr>
      </w:pPr>
      <w:r>
        <w:rPr>
          <w:rFonts w:ascii="Arial" w:hAnsi="Arial" w:cs="Arial"/>
          <w:sz w:val="22"/>
          <w:szCs w:val="22"/>
        </w:rPr>
        <w:t xml:space="preserve">There </w:t>
      </w:r>
      <w:r w:rsidR="009253A5">
        <w:rPr>
          <w:rFonts w:ascii="Arial" w:hAnsi="Arial" w:cs="Arial"/>
          <w:sz w:val="22"/>
          <w:szCs w:val="22"/>
        </w:rPr>
        <w:t>are</w:t>
      </w:r>
      <w:r>
        <w:rPr>
          <w:rFonts w:ascii="Arial" w:hAnsi="Arial" w:cs="Arial"/>
          <w:sz w:val="22"/>
          <w:szCs w:val="22"/>
        </w:rPr>
        <w:t xml:space="preserve"> no direct benefits to the individual participants. </w:t>
      </w:r>
      <w:ins w:id="95" w:author="Mahdieh Nejati-Javaremi" w:date="2020-02-24T23:16:00Z">
        <w:r w:rsidR="00C51D7A">
          <w:rPr>
            <w:rFonts w:ascii="Arial" w:hAnsi="Arial" w:cs="Arial"/>
            <w:sz w:val="22"/>
            <w:szCs w:val="22"/>
          </w:rPr>
          <w:t>If the</w:t>
        </w:r>
      </w:ins>
      <w:ins w:id="96" w:author="Mahdieh Nejati-Javaremi" w:date="2020-02-24T23:13:00Z">
        <w:r w:rsidR="008953AA">
          <w:rPr>
            <w:rFonts w:ascii="Arial" w:hAnsi="Arial" w:cs="Arial"/>
            <w:sz w:val="22"/>
            <w:szCs w:val="22"/>
          </w:rPr>
          <w:t xml:space="preserve"> results of this study</w:t>
        </w:r>
      </w:ins>
      <w:ins w:id="97" w:author="Mahdieh Nejati-Javaremi" w:date="2020-02-24T23:16:00Z">
        <w:r w:rsidR="00C51D7A">
          <w:rPr>
            <w:rFonts w:ascii="Arial" w:hAnsi="Arial" w:cs="Arial"/>
            <w:sz w:val="22"/>
            <w:szCs w:val="22"/>
          </w:rPr>
          <w:t xml:space="preserve"> are incorporated by industry, the results</w:t>
        </w:r>
      </w:ins>
      <w:ins w:id="98" w:author="Mahdieh Nejati-Javaremi" w:date="2020-02-24T23:13:00Z">
        <w:r w:rsidR="008953AA">
          <w:rPr>
            <w:rFonts w:ascii="Arial" w:hAnsi="Arial" w:cs="Arial"/>
            <w:sz w:val="22"/>
            <w:szCs w:val="22"/>
          </w:rPr>
          <w:t xml:space="preserve"> may benefit </w:t>
        </w:r>
      </w:ins>
      <w:ins w:id="99" w:author="Mahdieh Nejati-Javaremi" w:date="2020-02-24T23:15:00Z">
        <w:r w:rsidR="00215462">
          <w:rPr>
            <w:rFonts w:ascii="Arial" w:hAnsi="Arial" w:cs="Arial"/>
            <w:sz w:val="22"/>
            <w:szCs w:val="22"/>
          </w:rPr>
          <w:t>s</w:t>
        </w:r>
      </w:ins>
      <w:ins w:id="100" w:author="Mahdieh Nejati-Javaremi" w:date="2020-02-24T23:16:00Z">
        <w:r w:rsidR="00C51D7A">
          <w:rPr>
            <w:rFonts w:ascii="Arial" w:hAnsi="Arial" w:cs="Arial"/>
            <w:sz w:val="22"/>
            <w:szCs w:val="22"/>
          </w:rPr>
          <w:t xml:space="preserve">ociety by making assistive devices easier to use for people with </w:t>
        </w:r>
        <w:r w:rsidR="00613E9E">
          <w:rPr>
            <w:rFonts w:ascii="Arial" w:hAnsi="Arial" w:cs="Arial"/>
            <w:sz w:val="22"/>
            <w:szCs w:val="22"/>
          </w:rPr>
          <w:t xml:space="preserve">motor impairments. </w:t>
        </w:r>
      </w:ins>
    </w:p>
    <w:p w14:paraId="141F6B2F" w14:textId="77777777" w:rsidR="00031091" w:rsidRDefault="00031091"/>
    <w:p w14:paraId="141F6B39" w14:textId="095567FA" w:rsidR="00031091" w:rsidRDefault="00EF6FD9">
      <w:pPr>
        <w:rPr>
          <w:rFonts w:ascii="Arial" w:hAnsi="Arial" w:cs="Arial"/>
          <w:b/>
          <w:i/>
          <w:caps/>
          <w:sz w:val="22"/>
          <w:szCs w:val="22"/>
        </w:rPr>
      </w:pPr>
      <w:bookmarkStart w:id="101" w:name="_Toc500242059"/>
      <w:r>
        <w:rPr>
          <w:rFonts w:ascii="Arial" w:hAnsi="Arial" w:cs="Arial"/>
          <w:b/>
          <w:caps/>
          <w:sz w:val="22"/>
          <w:szCs w:val="22"/>
        </w:rPr>
        <w:t>Data Management and Confidentiality</w:t>
      </w:r>
      <w:bookmarkEnd w:id="101"/>
    </w:p>
    <w:p w14:paraId="141F6B41" w14:textId="77777777" w:rsidR="00031091" w:rsidRDefault="00EF6FD9">
      <w:r>
        <w:rPr>
          <w:rFonts w:ascii="Arial" w:hAnsi="Arial" w:cs="Arial"/>
          <w:sz w:val="22"/>
          <w:szCs w:val="22"/>
        </w:rPr>
        <w:t xml:space="preserve">Upon enrollment, subjects will be assigned a random study ID number, and thereafter any data gathered will be associated with the study ID number only. The key matching subject name to study ID number will be maintained in a locked file accessible only by the PI. Patient health history (self-reported) will be maintained in a secure locked area, accessibly only by the PI and shared with other study personnel only on a need to know basis as required to safely and accurately conduct the study. </w:t>
      </w:r>
    </w:p>
    <w:p w14:paraId="141F6B42" w14:textId="77777777" w:rsidR="00031091" w:rsidRDefault="00031091">
      <w:pPr>
        <w:rPr>
          <w:rFonts w:ascii="Arial" w:hAnsi="Arial" w:cs="Arial"/>
          <w:sz w:val="22"/>
          <w:szCs w:val="22"/>
        </w:rPr>
      </w:pPr>
    </w:p>
    <w:p w14:paraId="141F6B43" w14:textId="77777777" w:rsidR="00031091" w:rsidRDefault="00EF6FD9">
      <w:pPr>
        <w:rPr>
          <w:rFonts w:ascii="Arial" w:hAnsi="Arial" w:cs="Arial"/>
          <w:sz w:val="22"/>
          <w:szCs w:val="22"/>
        </w:rPr>
      </w:pPr>
      <w:r>
        <w:rPr>
          <w:rFonts w:ascii="Arial" w:hAnsi="Arial" w:cs="Arial"/>
          <w:sz w:val="22"/>
          <w:szCs w:val="22"/>
        </w:rPr>
        <w:t xml:space="preserve">Electronic data will be stored on a secure file server requiring authorization to access. Copies of paper data will be stored in a locked file cabinet accessible only to the PI. Data will be made available upon request, after the conclusion of each of study. The availability of data (raw and analyzed) will be advertised on the lab’s website on the existing SMPP web server (http://www.ric.org/research/centers/smpp/), along with our written analyses of the data. Access will be free, but the original data collector/creator/principal investigator retains the right to use </w:t>
      </w:r>
      <w:r>
        <w:rPr>
          <w:rFonts w:ascii="Arial" w:hAnsi="Arial" w:cs="Arial"/>
          <w:sz w:val="22"/>
          <w:szCs w:val="22"/>
        </w:rPr>
        <w:lastRenderedPageBreak/>
        <w:t xml:space="preserve">the data for analysis before making it publicly available. No patient identifying information will be included in any of the available data files. </w:t>
      </w:r>
    </w:p>
    <w:p w14:paraId="141F6B44" w14:textId="77777777" w:rsidR="00031091" w:rsidRDefault="00031091">
      <w:pPr>
        <w:rPr>
          <w:rFonts w:ascii="Arial" w:hAnsi="Arial" w:cs="Arial"/>
          <w:sz w:val="22"/>
          <w:szCs w:val="22"/>
        </w:rPr>
      </w:pPr>
    </w:p>
    <w:p w14:paraId="141F6B45" w14:textId="77777777" w:rsidR="00031091" w:rsidRDefault="00EF6FD9">
      <w:pPr>
        <w:rPr>
          <w:rFonts w:ascii="Arial" w:hAnsi="Arial" w:cs="Arial"/>
          <w:sz w:val="22"/>
          <w:szCs w:val="22"/>
        </w:rPr>
      </w:pPr>
      <w:r>
        <w:rPr>
          <w:rFonts w:ascii="Arial" w:hAnsi="Arial" w:cs="Arial"/>
          <w:sz w:val="22"/>
          <w:szCs w:val="22"/>
        </w:rPr>
        <w:t xml:space="preserve">Select videos of the experiments will be distributed, with subject faces blurred </w:t>
      </w:r>
      <w:proofErr w:type="gramStart"/>
      <w:r>
        <w:rPr>
          <w:rFonts w:ascii="Arial" w:hAnsi="Arial" w:cs="Arial"/>
          <w:sz w:val="22"/>
          <w:szCs w:val="22"/>
        </w:rPr>
        <w:t>so as to</w:t>
      </w:r>
      <w:proofErr w:type="gramEnd"/>
      <w:r>
        <w:rPr>
          <w:rFonts w:ascii="Arial" w:hAnsi="Arial" w:cs="Arial"/>
          <w:sz w:val="22"/>
          <w:szCs w:val="22"/>
        </w:rPr>
        <w:t xml:space="preserve"> be unidentifiable. Experimental analyses results will be made available through peer-reviewed journal publications and conference presentations. There will be no copyright or licensing required for any of the data generated in this project. </w:t>
      </w:r>
    </w:p>
    <w:p w14:paraId="141F6B46" w14:textId="77777777" w:rsidR="00031091" w:rsidRDefault="00031091">
      <w:pPr>
        <w:rPr>
          <w:rFonts w:ascii="Arial" w:hAnsi="Arial" w:cs="Arial"/>
          <w:sz w:val="22"/>
          <w:szCs w:val="22"/>
        </w:rPr>
      </w:pPr>
    </w:p>
    <w:p w14:paraId="141F6B47" w14:textId="77777777" w:rsidR="00031091" w:rsidRDefault="00EF6FD9">
      <w:pPr>
        <w:rPr>
          <w:rFonts w:ascii="Arial" w:hAnsi="Arial" w:cs="Arial"/>
          <w:sz w:val="22"/>
          <w:szCs w:val="22"/>
        </w:rPr>
      </w:pPr>
      <w:r>
        <w:rPr>
          <w:rFonts w:ascii="Arial" w:hAnsi="Arial" w:cs="Arial"/>
          <w:sz w:val="22"/>
          <w:szCs w:val="22"/>
        </w:rPr>
        <w:t xml:space="preserve">The data storage server is archived and maintained by the Northwestern IT and backed up by the IT department at the Shirley Ryan </w:t>
      </w:r>
      <w:proofErr w:type="spellStart"/>
      <w:r>
        <w:rPr>
          <w:rFonts w:ascii="Arial" w:hAnsi="Arial" w:cs="Arial"/>
          <w:sz w:val="22"/>
          <w:szCs w:val="22"/>
        </w:rPr>
        <w:t>AbilityLab</w:t>
      </w:r>
      <w:proofErr w:type="spellEnd"/>
      <w:r>
        <w:rPr>
          <w:rFonts w:ascii="Arial" w:hAnsi="Arial" w:cs="Arial"/>
          <w:sz w:val="22"/>
          <w:szCs w:val="22"/>
        </w:rPr>
        <w:t xml:space="preserve">. Data archival, backup, auditing capabilities for reporting on access, creation, replication, updates and deletion of files are available upon request by Northwestern IT. Any and all documentation will be provided in PDF or HTML format, to ensure continued accessibility. We anticipate keeping the data for at least one decade past the duration of the project. At such point when it is discarded, hard copies will be </w:t>
      </w:r>
      <w:proofErr w:type="gramStart"/>
      <w:r>
        <w:rPr>
          <w:rFonts w:ascii="Arial" w:hAnsi="Arial" w:cs="Arial"/>
          <w:sz w:val="22"/>
          <w:szCs w:val="22"/>
        </w:rPr>
        <w:t>destroyed</w:t>
      </w:r>
      <w:proofErr w:type="gramEnd"/>
      <w:r>
        <w:rPr>
          <w:rFonts w:ascii="Arial" w:hAnsi="Arial" w:cs="Arial"/>
          <w:sz w:val="22"/>
          <w:szCs w:val="22"/>
        </w:rPr>
        <w:t xml:space="preserve"> and soft copies deleted.</w:t>
      </w:r>
    </w:p>
    <w:p w14:paraId="141F6B48" w14:textId="77777777" w:rsidR="00031091" w:rsidRDefault="00031091">
      <w:pPr>
        <w:rPr>
          <w:rFonts w:ascii="Arial" w:hAnsi="Arial" w:cs="Arial"/>
          <w:b/>
          <w:caps/>
          <w:sz w:val="22"/>
          <w:szCs w:val="22"/>
        </w:rPr>
      </w:pPr>
    </w:p>
    <w:p w14:paraId="141F6B58" w14:textId="750E9A4B" w:rsidR="00031091" w:rsidRDefault="00EF6FD9">
      <w:pPr>
        <w:rPr>
          <w:rFonts w:ascii="Arial" w:hAnsi="Arial" w:cs="Arial"/>
          <w:b/>
          <w:caps/>
          <w:sz w:val="22"/>
          <w:szCs w:val="22"/>
        </w:rPr>
      </w:pPr>
      <w:bookmarkStart w:id="102" w:name="_Toc500242061"/>
      <w:r>
        <w:rPr>
          <w:rFonts w:ascii="Arial" w:hAnsi="Arial" w:cs="Arial"/>
          <w:b/>
          <w:caps/>
          <w:sz w:val="22"/>
          <w:szCs w:val="22"/>
        </w:rPr>
        <w:t>Provisions to Protect the Privacy Interests of Participants</w:t>
      </w:r>
      <w:bookmarkEnd w:id="102"/>
    </w:p>
    <w:p w14:paraId="141F6B61" w14:textId="61721FF5" w:rsidR="00031091" w:rsidRDefault="00EF6FD9">
      <w:pPr>
        <w:rPr>
          <w:b/>
          <w:caps/>
        </w:rPr>
      </w:pPr>
      <w:r>
        <w:rPr>
          <w:rFonts w:ascii="Arial" w:hAnsi="Arial" w:cs="Arial"/>
          <w:sz w:val="22"/>
          <w:szCs w:val="22"/>
        </w:rPr>
        <w:t>The audio and video records will be destroyed</w:t>
      </w:r>
      <w:ins w:id="103" w:author="Mahdieh Nejati-Javaremi" w:date="2020-02-24T23:18:00Z">
        <w:r w:rsidR="00BB6621">
          <w:rPr>
            <w:rFonts w:ascii="Arial" w:hAnsi="Arial" w:cs="Arial"/>
            <w:sz w:val="22"/>
            <w:szCs w:val="22"/>
          </w:rPr>
          <w:t xml:space="preserve"> five years after </w:t>
        </w:r>
      </w:ins>
      <w:ins w:id="104" w:author="Mahdieh Nejati-Javaremi" w:date="2020-02-24T23:19:00Z">
        <w:r w:rsidR="00750F62">
          <w:rPr>
            <w:rFonts w:ascii="Arial" w:hAnsi="Arial" w:cs="Arial"/>
            <w:sz w:val="22"/>
            <w:szCs w:val="22"/>
          </w:rPr>
          <w:t xml:space="preserve">the study </w:t>
        </w:r>
        <w:r w:rsidR="00166E15">
          <w:rPr>
            <w:rFonts w:ascii="Arial" w:hAnsi="Arial" w:cs="Arial"/>
            <w:sz w:val="22"/>
            <w:szCs w:val="22"/>
          </w:rPr>
          <w:t>has ended.</w:t>
        </w:r>
      </w:ins>
      <w:del w:id="105" w:author="Mahdieh Nejati-Javaremi" w:date="2020-02-24T23:18:00Z">
        <w:r w:rsidDel="00BB6621">
          <w:rPr>
            <w:rFonts w:ascii="Arial" w:hAnsi="Arial" w:cs="Arial"/>
            <w:sz w:val="22"/>
            <w:szCs w:val="22"/>
          </w:rPr>
          <w:delText xml:space="preserve"> after the time period chosen by the subject in the consent form</w:delText>
        </w:r>
      </w:del>
      <w:r>
        <w:rPr>
          <w:rFonts w:ascii="Arial" w:hAnsi="Arial" w:cs="Arial"/>
          <w:sz w:val="22"/>
          <w:szCs w:val="22"/>
        </w:rPr>
        <w:t>. Demographic data collection will be done in a private room. Subject scheduling will be done with deidentified information.</w:t>
      </w:r>
      <w:ins w:id="106" w:author="Mahdieh Nejati-Javaremi" w:date="2020-02-24T23:19:00Z">
        <w:r w:rsidR="000B2D3B">
          <w:rPr>
            <w:rFonts w:ascii="Arial" w:hAnsi="Arial" w:cs="Arial"/>
            <w:sz w:val="22"/>
            <w:szCs w:val="22"/>
          </w:rPr>
          <w:t xml:space="preserve"> The video recordings will </w:t>
        </w:r>
      </w:ins>
      <w:ins w:id="107" w:author="Mahdieh Nejati-Javaremi" w:date="2020-02-24T23:20:00Z">
        <w:r w:rsidR="0017626D">
          <w:rPr>
            <w:rFonts w:ascii="Arial" w:hAnsi="Arial" w:cs="Arial"/>
            <w:sz w:val="22"/>
            <w:szCs w:val="22"/>
          </w:rPr>
          <w:t xml:space="preserve">be edited </w:t>
        </w:r>
      </w:ins>
      <w:ins w:id="108" w:author="Mahdieh Nejati-Javaremi" w:date="2020-02-24T23:28:00Z">
        <w:r w:rsidR="00D974A5">
          <w:rPr>
            <w:rFonts w:ascii="Arial" w:hAnsi="Arial" w:cs="Arial"/>
            <w:sz w:val="22"/>
            <w:szCs w:val="22"/>
          </w:rPr>
          <w:t xml:space="preserve">after data collection </w:t>
        </w:r>
      </w:ins>
      <w:ins w:id="109" w:author="Mahdieh Nejati-Javaremi" w:date="2020-02-24T23:20:00Z">
        <w:r w:rsidR="0017626D">
          <w:rPr>
            <w:rFonts w:ascii="Arial" w:hAnsi="Arial" w:cs="Arial"/>
            <w:sz w:val="22"/>
            <w:szCs w:val="22"/>
          </w:rPr>
          <w:t xml:space="preserve">to blur </w:t>
        </w:r>
        <w:r w:rsidR="00CD34DA">
          <w:rPr>
            <w:rFonts w:ascii="Arial" w:hAnsi="Arial" w:cs="Arial"/>
            <w:sz w:val="22"/>
            <w:szCs w:val="22"/>
          </w:rPr>
          <w:t>the participants face to limit ident</w:t>
        </w:r>
        <w:r w:rsidR="00D30770">
          <w:rPr>
            <w:rFonts w:ascii="Arial" w:hAnsi="Arial" w:cs="Arial"/>
            <w:sz w:val="22"/>
            <w:szCs w:val="22"/>
          </w:rPr>
          <w:t>ification. The audio</w:t>
        </w:r>
        <w:r w:rsidR="00221055">
          <w:rPr>
            <w:rFonts w:ascii="Arial" w:hAnsi="Arial" w:cs="Arial"/>
            <w:sz w:val="22"/>
            <w:szCs w:val="22"/>
          </w:rPr>
          <w:t xml:space="preserve"> recording</w:t>
        </w:r>
      </w:ins>
      <w:ins w:id="110" w:author="Mahdieh Nejati-Javaremi" w:date="2020-02-24T23:27:00Z">
        <w:r w:rsidR="00D974A5">
          <w:rPr>
            <w:rFonts w:ascii="Arial" w:hAnsi="Arial" w:cs="Arial"/>
            <w:sz w:val="22"/>
            <w:szCs w:val="22"/>
          </w:rPr>
          <w:t xml:space="preserve"> will be screened </w:t>
        </w:r>
      </w:ins>
      <w:ins w:id="111" w:author="Mahdieh Nejati-Javaremi" w:date="2020-02-24T23:28:00Z">
        <w:r w:rsidR="00D974A5">
          <w:rPr>
            <w:rFonts w:ascii="Arial" w:hAnsi="Arial" w:cs="Arial"/>
            <w:sz w:val="22"/>
            <w:szCs w:val="22"/>
          </w:rPr>
          <w:t xml:space="preserve">after data collection to edit out any identifying </w:t>
        </w:r>
        <w:r w:rsidR="000D1029">
          <w:rPr>
            <w:rFonts w:ascii="Arial" w:hAnsi="Arial" w:cs="Arial"/>
            <w:sz w:val="22"/>
            <w:szCs w:val="22"/>
          </w:rPr>
          <w:t xml:space="preserve">information. </w:t>
        </w:r>
      </w:ins>
    </w:p>
    <w:p w14:paraId="141F6B63" w14:textId="77777777" w:rsidR="00031091" w:rsidRDefault="00031091">
      <w:pPr>
        <w:rPr>
          <w:b/>
          <w:caps/>
        </w:rPr>
      </w:pPr>
    </w:p>
    <w:p w14:paraId="141F6B64" w14:textId="77777777" w:rsidR="00031091" w:rsidRDefault="00EF6FD9">
      <w:pPr>
        <w:rPr>
          <w:rFonts w:ascii="Arial" w:hAnsi="Arial" w:cs="Arial"/>
          <w:b/>
          <w:caps/>
          <w:sz w:val="22"/>
          <w:szCs w:val="22"/>
        </w:rPr>
      </w:pPr>
      <w:bookmarkStart w:id="112" w:name="_Toc500242063"/>
      <w:r>
        <w:rPr>
          <w:rFonts w:ascii="Arial" w:hAnsi="Arial" w:cs="Arial"/>
          <w:b/>
          <w:caps/>
          <w:sz w:val="22"/>
          <w:szCs w:val="22"/>
        </w:rPr>
        <w:t>Economic Burden to Participants</w:t>
      </w:r>
      <w:bookmarkEnd w:id="112"/>
    </w:p>
    <w:p w14:paraId="141F6B65" w14:textId="13B1337B" w:rsidR="00031091" w:rsidRDefault="00EF6FD9">
      <w:pPr>
        <w:rPr>
          <w:rFonts w:ascii="Arial" w:hAnsi="Arial" w:cs="Arial"/>
          <w:sz w:val="22"/>
          <w:szCs w:val="22"/>
        </w:rPr>
      </w:pPr>
      <w:r>
        <w:rPr>
          <w:rFonts w:ascii="Arial" w:hAnsi="Arial" w:cs="Arial"/>
          <w:sz w:val="22"/>
          <w:szCs w:val="22"/>
        </w:rPr>
        <w:t xml:space="preserve">Uninjured participants will be responsible for transportation to and from the Shirley Ryan </w:t>
      </w:r>
      <w:proofErr w:type="spellStart"/>
      <w:r>
        <w:rPr>
          <w:rFonts w:ascii="Arial" w:hAnsi="Arial" w:cs="Arial"/>
          <w:sz w:val="22"/>
          <w:szCs w:val="22"/>
        </w:rPr>
        <w:t>AbilityLab</w:t>
      </w:r>
      <w:proofErr w:type="spellEnd"/>
      <w:r>
        <w:rPr>
          <w:rFonts w:ascii="Arial" w:hAnsi="Arial" w:cs="Arial"/>
          <w:sz w:val="22"/>
          <w:szCs w:val="22"/>
        </w:rPr>
        <w:t xml:space="preserve">. SCI subjects will be responsible for any personal caregiver costs. </w:t>
      </w:r>
    </w:p>
    <w:p w14:paraId="141F6B66" w14:textId="77777777" w:rsidR="00031091" w:rsidRDefault="00031091"/>
    <w:p w14:paraId="141F6B67" w14:textId="77777777" w:rsidR="00031091" w:rsidRDefault="00EF6FD9">
      <w:pPr>
        <w:rPr>
          <w:rFonts w:ascii="Arial" w:hAnsi="Arial" w:cs="Arial"/>
          <w:b/>
          <w:caps/>
          <w:sz w:val="22"/>
          <w:szCs w:val="22"/>
        </w:rPr>
      </w:pPr>
      <w:bookmarkStart w:id="113" w:name="_Toc500242064"/>
      <w:r>
        <w:rPr>
          <w:rFonts w:ascii="Arial" w:hAnsi="Arial" w:cs="Arial"/>
          <w:b/>
          <w:caps/>
          <w:sz w:val="22"/>
          <w:szCs w:val="22"/>
        </w:rPr>
        <w:t>Consent Process</w:t>
      </w:r>
      <w:bookmarkEnd w:id="113"/>
    </w:p>
    <w:p w14:paraId="141F6B72" w14:textId="66763449" w:rsidR="00031091" w:rsidRDefault="00EF6FD9">
      <w:hyperlink r:id="rId17"/>
      <w:hyperlink r:id="rId18"/>
      <w:r>
        <w:rPr>
          <w:rFonts w:ascii="Arial" w:hAnsi="Arial" w:cs="Arial"/>
          <w:sz w:val="22"/>
          <w:szCs w:val="22"/>
        </w:rPr>
        <w:t xml:space="preserve">Prior to or on the day of the testing session the investigator will present subjects with an informed consent form that clearly states the potential risks and benefits of participation in the study. It will be clearly stated, on the form and verbally, that subjects may withdraw from the study at any time and without penalty. The investigator will offer to answer any </w:t>
      </w:r>
      <w:proofErr w:type="gramStart"/>
      <w:r>
        <w:rPr>
          <w:rFonts w:ascii="Arial" w:hAnsi="Arial" w:cs="Arial"/>
          <w:sz w:val="22"/>
          <w:szCs w:val="22"/>
        </w:rPr>
        <w:t>questions, and</w:t>
      </w:r>
      <w:proofErr w:type="gramEnd"/>
      <w:r>
        <w:rPr>
          <w:rFonts w:ascii="Arial" w:hAnsi="Arial" w:cs="Arial"/>
          <w:sz w:val="22"/>
          <w:szCs w:val="22"/>
        </w:rPr>
        <w:t xml:space="preserve"> will explain the procedures and purpose of the study. The consent process will be carried out in a private room by IRB approved study team members. The session will begin only after the consent form has been signed. </w:t>
      </w:r>
    </w:p>
    <w:p w14:paraId="2CF7AD68" w14:textId="61001574" w:rsidR="000619A9" w:rsidRDefault="00EF6FD9">
      <w:pPr>
        <w:rPr>
          <w:rFonts w:ascii="Arial" w:hAnsi="Arial" w:cs="Arial"/>
          <w:b/>
          <w:caps/>
          <w:sz w:val="22"/>
          <w:szCs w:val="22"/>
        </w:rPr>
      </w:pPr>
      <w:hyperlink r:id="rId19"/>
      <w:bookmarkStart w:id="114" w:name="_Toc500242067"/>
    </w:p>
    <w:p w14:paraId="141F6BCA" w14:textId="60796A80" w:rsidR="00031091" w:rsidRDefault="00EF6FD9">
      <w:pPr>
        <w:rPr>
          <w:rFonts w:ascii="Arial" w:hAnsi="Arial" w:cs="Arial"/>
          <w:b/>
          <w:caps/>
          <w:sz w:val="22"/>
          <w:szCs w:val="22"/>
        </w:rPr>
      </w:pPr>
      <w:r>
        <w:rPr>
          <w:rFonts w:ascii="Arial" w:hAnsi="Arial" w:cs="Arial"/>
          <w:b/>
          <w:caps/>
          <w:sz w:val="22"/>
          <w:szCs w:val="22"/>
        </w:rPr>
        <w:t>Qualifications to Conduct Research and Resources Available</w:t>
      </w:r>
      <w:bookmarkEnd w:id="114"/>
    </w:p>
    <w:p w14:paraId="141F6BD3" w14:textId="41519C61" w:rsidR="00031091" w:rsidRDefault="00EF6FD9">
      <w:r>
        <w:rPr>
          <w:rFonts w:ascii="Arial" w:hAnsi="Arial" w:cs="Arial"/>
          <w:sz w:val="22"/>
          <w:szCs w:val="22"/>
        </w:rPr>
        <w:t xml:space="preserve">We expect to recruit 240 subjects which is feasible to recruit from the visitors, staff, students and research registry of Shirley Ryan </w:t>
      </w:r>
      <w:proofErr w:type="spellStart"/>
      <w:r>
        <w:rPr>
          <w:rFonts w:ascii="Arial" w:hAnsi="Arial" w:cs="Arial"/>
          <w:sz w:val="22"/>
          <w:szCs w:val="22"/>
        </w:rPr>
        <w:t>AbilityLab</w:t>
      </w:r>
      <w:proofErr w:type="spellEnd"/>
      <w:r>
        <w:rPr>
          <w:rFonts w:ascii="Arial" w:hAnsi="Arial" w:cs="Arial"/>
          <w:sz w:val="22"/>
          <w:szCs w:val="22"/>
        </w:rPr>
        <w:t xml:space="preserve"> and Northwestern University. </w:t>
      </w:r>
    </w:p>
    <w:p w14:paraId="141F6BD4" w14:textId="77777777" w:rsidR="00031091" w:rsidRDefault="00031091">
      <w:pPr>
        <w:rPr>
          <w:rFonts w:ascii="Arial" w:hAnsi="Arial" w:cs="Arial"/>
          <w:sz w:val="22"/>
          <w:szCs w:val="22"/>
        </w:rPr>
      </w:pPr>
    </w:p>
    <w:p w14:paraId="141F6BD5" w14:textId="77777777" w:rsidR="00031091" w:rsidRDefault="00EF6FD9">
      <w:r>
        <w:rPr>
          <w:rFonts w:ascii="Arial" w:hAnsi="Arial" w:cs="Arial"/>
          <w:sz w:val="22"/>
          <w:szCs w:val="22"/>
        </w:rPr>
        <w:t xml:space="preserve">The experiments will be conducted at Shirley Ryan </w:t>
      </w:r>
      <w:proofErr w:type="spellStart"/>
      <w:r>
        <w:rPr>
          <w:rFonts w:ascii="Arial" w:hAnsi="Arial" w:cs="Arial"/>
          <w:sz w:val="22"/>
          <w:szCs w:val="22"/>
        </w:rPr>
        <w:t>AbilityLab</w:t>
      </w:r>
      <w:proofErr w:type="spellEnd"/>
      <w:r>
        <w:rPr>
          <w:rFonts w:ascii="Arial" w:hAnsi="Arial" w:cs="Arial"/>
          <w:sz w:val="22"/>
          <w:szCs w:val="22"/>
        </w:rPr>
        <w:t xml:space="preserve"> with the hardware and software developed and maintained by PI Argall’s labs. </w:t>
      </w:r>
    </w:p>
    <w:p w14:paraId="141F6BD6" w14:textId="77777777" w:rsidR="00031091" w:rsidRDefault="00031091">
      <w:pPr>
        <w:rPr>
          <w:rFonts w:ascii="Arial" w:hAnsi="Arial" w:cs="Arial"/>
          <w:sz w:val="22"/>
          <w:szCs w:val="22"/>
        </w:rPr>
      </w:pPr>
    </w:p>
    <w:p w14:paraId="141F6BD7" w14:textId="77777777" w:rsidR="00031091" w:rsidRDefault="00EF6FD9">
      <w:r>
        <w:rPr>
          <w:rFonts w:ascii="Arial" w:hAnsi="Arial" w:cs="Arial"/>
          <w:sz w:val="22"/>
          <w:szCs w:val="22"/>
        </w:rPr>
        <w:t xml:space="preserve">All study team members will maintain CITI training compliance. Team members conducting the experiments will be adequately trained on other lab-members prior to conducting studies with the recruited subjects. </w:t>
      </w:r>
    </w:p>
    <w:p w14:paraId="141F6BD8" w14:textId="77777777" w:rsidR="00031091" w:rsidRDefault="00031091">
      <w:pPr>
        <w:rPr>
          <w:rFonts w:ascii="Arial" w:hAnsi="Arial" w:cs="Arial"/>
          <w:sz w:val="22"/>
          <w:szCs w:val="22"/>
        </w:rPr>
      </w:pPr>
    </w:p>
    <w:p w14:paraId="141F6BD9" w14:textId="77777777" w:rsidR="00031091" w:rsidRDefault="00EF6FD9">
      <w:pPr>
        <w:rPr>
          <w:rFonts w:ascii="Arial" w:hAnsi="Arial" w:cs="Arial"/>
          <w:b/>
          <w:caps/>
          <w:sz w:val="22"/>
          <w:szCs w:val="22"/>
        </w:rPr>
      </w:pPr>
      <w:r>
        <w:rPr>
          <w:rFonts w:ascii="Arial" w:hAnsi="Arial" w:cs="Arial"/>
          <w:b/>
          <w:caps/>
          <w:sz w:val="22"/>
          <w:szCs w:val="22"/>
        </w:rPr>
        <w:t>References</w:t>
      </w:r>
    </w:p>
    <w:p w14:paraId="141F6BDA" w14:textId="77777777" w:rsidR="00031091" w:rsidRDefault="00EF6FD9">
      <w:pPr>
        <w:rPr>
          <w:rFonts w:ascii="Arial" w:hAnsi="Arial" w:cs="Arial"/>
          <w:sz w:val="22"/>
          <w:szCs w:val="22"/>
        </w:rPr>
      </w:pPr>
      <w:r>
        <w:rPr>
          <w:rFonts w:ascii="Arial" w:hAnsi="Arial" w:cs="Arial"/>
          <w:sz w:val="22"/>
          <w:szCs w:val="22"/>
        </w:rPr>
        <w:t xml:space="preserve">[1] R. Simpson, E. </w:t>
      </w:r>
      <w:proofErr w:type="spellStart"/>
      <w:r>
        <w:rPr>
          <w:rFonts w:ascii="Arial" w:hAnsi="Arial" w:cs="Arial"/>
          <w:sz w:val="22"/>
          <w:szCs w:val="22"/>
        </w:rPr>
        <w:t>LoPresti</w:t>
      </w:r>
      <w:proofErr w:type="spellEnd"/>
      <w:r>
        <w:rPr>
          <w:rFonts w:ascii="Arial" w:hAnsi="Arial" w:cs="Arial"/>
          <w:sz w:val="22"/>
          <w:szCs w:val="22"/>
        </w:rPr>
        <w:t>, and R. Cooper. How many people would benefit from a smart wheelchair? Journal of Rehabilitation Research &amp; Development, 45(1):53–72, 2008.</w:t>
      </w:r>
    </w:p>
    <w:p w14:paraId="141F6BDB" w14:textId="77777777" w:rsidR="00031091" w:rsidRDefault="00EF6FD9">
      <w:r>
        <w:rPr>
          <w:rFonts w:ascii="Arial" w:hAnsi="Arial" w:cs="Arial"/>
          <w:sz w:val="22"/>
          <w:szCs w:val="22"/>
        </w:rPr>
        <w:lastRenderedPageBreak/>
        <w:t xml:space="preserve">[2] L. Fehr, W. E. </w:t>
      </w:r>
      <w:proofErr w:type="spellStart"/>
      <w:r>
        <w:rPr>
          <w:rFonts w:ascii="Arial" w:hAnsi="Arial" w:cs="Arial"/>
          <w:sz w:val="22"/>
          <w:szCs w:val="22"/>
        </w:rPr>
        <w:t>Langbein</w:t>
      </w:r>
      <w:proofErr w:type="spellEnd"/>
      <w:r>
        <w:rPr>
          <w:rFonts w:ascii="Arial" w:hAnsi="Arial" w:cs="Arial"/>
          <w:sz w:val="22"/>
          <w:szCs w:val="22"/>
        </w:rPr>
        <w:t xml:space="preserve">, and S. </w:t>
      </w:r>
      <w:proofErr w:type="gramStart"/>
      <w:r>
        <w:rPr>
          <w:rFonts w:ascii="Arial" w:hAnsi="Arial" w:cs="Arial"/>
          <w:sz w:val="22"/>
          <w:szCs w:val="22"/>
        </w:rPr>
        <w:t>B. .</w:t>
      </w:r>
      <w:proofErr w:type="gramEnd"/>
      <w:r>
        <w:rPr>
          <w:rFonts w:ascii="Arial" w:hAnsi="Arial" w:cs="Arial"/>
          <w:sz w:val="22"/>
          <w:szCs w:val="22"/>
        </w:rPr>
        <w:t xml:space="preserve"> </w:t>
      </w:r>
      <w:proofErr w:type="spellStart"/>
      <w:r>
        <w:rPr>
          <w:rFonts w:ascii="Arial" w:hAnsi="Arial" w:cs="Arial"/>
          <w:sz w:val="22"/>
          <w:szCs w:val="22"/>
        </w:rPr>
        <w:t>Skaar</w:t>
      </w:r>
      <w:proofErr w:type="spellEnd"/>
      <w:r>
        <w:rPr>
          <w:rFonts w:ascii="Arial" w:hAnsi="Arial" w:cs="Arial"/>
          <w:sz w:val="22"/>
          <w:szCs w:val="22"/>
        </w:rPr>
        <w:t xml:space="preserve">. Adequacy of power wheelchair control interfaces for persons with severe </w:t>
      </w:r>
      <w:proofErr w:type="gramStart"/>
      <w:r>
        <w:rPr>
          <w:rFonts w:ascii="Arial" w:hAnsi="Arial" w:cs="Arial"/>
          <w:sz w:val="22"/>
          <w:szCs w:val="22"/>
        </w:rPr>
        <w:t>disabilities :</w:t>
      </w:r>
      <w:proofErr w:type="gramEnd"/>
      <w:r>
        <w:rPr>
          <w:rFonts w:ascii="Arial" w:hAnsi="Arial" w:cs="Arial"/>
          <w:sz w:val="22"/>
          <w:szCs w:val="22"/>
        </w:rPr>
        <w:t xml:space="preserve"> A clinical survey. Journal of Rehabilitation Research &amp; Development, 37(3):353–360, 2000.</w:t>
      </w:r>
    </w:p>
    <w:p w14:paraId="141F6BDC" w14:textId="77777777" w:rsidR="00031091" w:rsidRDefault="00EF6FD9">
      <w:r>
        <w:rPr>
          <w:rFonts w:ascii="Arial" w:hAnsi="Arial" w:cs="Arial"/>
          <w:sz w:val="22"/>
          <w:szCs w:val="22"/>
        </w:rPr>
        <w:t>[3] D. Atkins, D. Heard, and W. Donovan. Epidemiologic overview of individuals with upper-limb loss and their reported research priorities. Journal of Prosthetics and Orthotics, 8:2 – 11, 1996.</w:t>
      </w:r>
    </w:p>
    <w:p w14:paraId="141F6BDD" w14:textId="77777777" w:rsidR="00031091" w:rsidRDefault="00EF6FD9">
      <w:r>
        <w:rPr>
          <w:rFonts w:ascii="Arial" w:hAnsi="Arial" w:cs="Arial"/>
          <w:sz w:val="22"/>
          <w:szCs w:val="22"/>
        </w:rPr>
        <w:t>[</w:t>
      </w:r>
      <w:proofErr w:type="gramStart"/>
      <w:r>
        <w:rPr>
          <w:rFonts w:ascii="Arial" w:hAnsi="Arial" w:cs="Arial"/>
          <w:sz w:val="22"/>
          <w:szCs w:val="22"/>
        </w:rPr>
        <w:t>4]G.</w:t>
      </w:r>
      <w:proofErr w:type="gramEnd"/>
      <w:r>
        <w:rPr>
          <w:rFonts w:ascii="Arial" w:hAnsi="Arial" w:cs="Arial"/>
          <w:sz w:val="22"/>
          <w:szCs w:val="22"/>
        </w:rPr>
        <w:t xml:space="preserve"> </w:t>
      </w:r>
      <w:proofErr w:type="spellStart"/>
      <w:r>
        <w:rPr>
          <w:rFonts w:ascii="Arial" w:hAnsi="Arial" w:cs="Arial"/>
          <w:sz w:val="22"/>
          <w:szCs w:val="22"/>
        </w:rPr>
        <w:t>Bourhis</w:t>
      </w:r>
      <w:proofErr w:type="spellEnd"/>
      <w:r>
        <w:rPr>
          <w:rFonts w:ascii="Arial" w:hAnsi="Arial" w:cs="Arial"/>
          <w:sz w:val="22"/>
          <w:szCs w:val="22"/>
        </w:rPr>
        <w:t xml:space="preserve"> and M. Sahnoun. Assisted control mode for a smart wheelchair. In Rehabilitation</w:t>
      </w:r>
    </w:p>
    <w:p w14:paraId="141F6BDE" w14:textId="77777777" w:rsidR="00031091" w:rsidRDefault="00EF6FD9">
      <w:pPr>
        <w:rPr>
          <w:rFonts w:ascii="Arial" w:hAnsi="Arial" w:cs="Arial"/>
          <w:sz w:val="22"/>
          <w:szCs w:val="22"/>
        </w:rPr>
      </w:pPr>
      <w:r>
        <w:rPr>
          <w:rFonts w:ascii="Arial" w:hAnsi="Arial" w:cs="Arial"/>
          <w:sz w:val="22"/>
          <w:szCs w:val="22"/>
        </w:rPr>
        <w:t>Robotics, 2007. ICORR 2007. IEEE 10th International Conference on, pages 158–163. IEEE, 2007.</w:t>
      </w:r>
    </w:p>
    <w:p w14:paraId="141F6BDF" w14:textId="77777777" w:rsidR="00031091" w:rsidRDefault="00EF6FD9">
      <w:pPr>
        <w:rPr>
          <w:rFonts w:ascii="Arial" w:hAnsi="Arial" w:cs="Arial"/>
          <w:sz w:val="22"/>
          <w:szCs w:val="22"/>
        </w:rPr>
      </w:pPr>
      <w:r>
        <w:rPr>
          <w:rFonts w:ascii="Arial" w:hAnsi="Arial" w:cs="Arial"/>
          <w:sz w:val="22"/>
          <w:szCs w:val="22"/>
        </w:rPr>
        <w:t>[5] A. Dragan and S. Srinivasa. Formalizing assistive teleoperation. In Robotics: Science and</w:t>
      </w:r>
    </w:p>
    <w:p w14:paraId="141F6BE0" w14:textId="77777777" w:rsidR="00031091" w:rsidRDefault="00EF6FD9">
      <w:pPr>
        <w:rPr>
          <w:rFonts w:ascii="Arial" w:hAnsi="Arial" w:cs="Arial"/>
          <w:sz w:val="22"/>
          <w:szCs w:val="22"/>
        </w:rPr>
      </w:pPr>
      <w:r>
        <w:rPr>
          <w:rFonts w:ascii="Arial" w:hAnsi="Arial" w:cs="Arial"/>
          <w:sz w:val="22"/>
          <w:szCs w:val="22"/>
        </w:rPr>
        <w:t>Systems, 2012.</w:t>
      </w:r>
    </w:p>
    <w:p w14:paraId="141F6BE1" w14:textId="77777777" w:rsidR="00031091" w:rsidRDefault="00EF6FD9">
      <w:pPr>
        <w:rPr>
          <w:rFonts w:ascii="Arial" w:hAnsi="Arial" w:cs="Arial"/>
          <w:sz w:val="22"/>
          <w:szCs w:val="22"/>
        </w:rPr>
      </w:pPr>
      <w:r>
        <w:rPr>
          <w:rFonts w:ascii="Arial" w:hAnsi="Arial" w:cs="Arial"/>
          <w:sz w:val="22"/>
          <w:szCs w:val="22"/>
        </w:rPr>
        <w:t>[6] A. D. Dragan and S. S. Srinivasa. A policy-blending formalism for shared control. The</w:t>
      </w:r>
    </w:p>
    <w:p w14:paraId="141F6BE2" w14:textId="77777777" w:rsidR="00031091" w:rsidRDefault="00EF6FD9">
      <w:pPr>
        <w:rPr>
          <w:rFonts w:ascii="Arial" w:hAnsi="Arial" w:cs="Arial"/>
          <w:sz w:val="22"/>
          <w:szCs w:val="22"/>
        </w:rPr>
      </w:pPr>
      <w:r>
        <w:rPr>
          <w:rFonts w:ascii="Arial" w:hAnsi="Arial" w:cs="Arial"/>
          <w:sz w:val="22"/>
          <w:szCs w:val="22"/>
        </w:rPr>
        <w:t>International Journal of Robotics Research, 32(7):790–805, 2013.</w:t>
      </w:r>
    </w:p>
    <w:p w14:paraId="141F6BE3" w14:textId="77777777" w:rsidR="00031091" w:rsidRDefault="00EF6FD9">
      <w:pPr>
        <w:rPr>
          <w:rFonts w:ascii="Arial" w:hAnsi="Arial" w:cs="Arial"/>
          <w:sz w:val="22"/>
          <w:szCs w:val="22"/>
        </w:rPr>
      </w:pPr>
      <w:r>
        <w:rPr>
          <w:rFonts w:ascii="Arial" w:hAnsi="Arial" w:cs="Arial"/>
          <w:sz w:val="22"/>
          <w:szCs w:val="22"/>
        </w:rPr>
        <w:t xml:space="preserve">[7] J. Philips, J. del R Millan, G. </w:t>
      </w:r>
      <w:proofErr w:type="spellStart"/>
      <w:r>
        <w:rPr>
          <w:rFonts w:ascii="Arial" w:hAnsi="Arial" w:cs="Arial"/>
          <w:sz w:val="22"/>
          <w:szCs w:val="22"/>
        </w:rPr>
        <w:t>Vanacker</w:t>
      </w:r>
      <w:proofErr w:type="spellEnd"/>
      <w:r>
        <w:rPr>
          <w:rFonts w:ascii="Arial" w:hAnsi="Arial" w:cs="Arial"/>
          <w:sz w:val="22"/>
          <w:szCs w:val="22"/>
        </w:rPr>
        <w:t xml:space="preserve">, E. Lew, F. </w:t>
      </w:r>
      <w:proofErr w:type="spellStart"/>
      <w:r>
        <w:rPr>
          <w:rFonts w:ascii="Arial" w:hAnsi="Arial" w:cs="Arial"/>
          <w:sz w:val="22"/>
          <w:szCs w:val="22"/>
        </w:rPr>
        <w:t>Galán</w:t>
      </w:r>
      <w:proofErr w:type="spellEnd"/>
      <w:r>
        <w:rPr>
          <w:rFonts w:ascii="Arial" w:hAnsi="Arial" w:cs="Arial"/>
          <w:sz w:val="22"/>
          <w:szCs w:val="22"/>
        </w:rPr>
        <w:t xml:space="preserve">, P. W. </w:t>
      </w:r>
      <w:proofErr w:type="spellStart"/>
      <w:r>
        <w:rPr>
          <w:rFonts w:ascii="Arial" w:hAnsi="Arial" w:cs="Arial"/>
          <w:sz w:val="22"/>
          <w:szCs w:val="22"/>
        </w:rPr>
        <w:t>Ferrez</w:t>
      </w:r>
      <w:proofErr w:type="spellEnd"/>
      <w:r>
        <w:rPr>
          <w:rFonts w:ascii="Arial" w:hAnsi="Arial" w:cs="Arial"/>
          <w:sz w:val="22"/>
          <w:szCs w:val="22"/>
        </w:rPr>
        <w:t>, H. Van Brussel,</w:t>
      </w:r>
    </w:p>
    <w:p w14:paraId="141F6BE4" w14:textId="77777777" w:rsidR="00031091" w:rsidRDefault="00EF6FD9">
      <w:pPr>
        <w:rPr>
          <w:rFonts w:ascii="Arial" w:hAnsi="Arial" w:cs="Arial"/>
          <w:sz w:val="22"/>
          <w:szCs w:val="22"/>
        </w:rPr>
      </w:pPr>
      <w:r>
        <w:rPr>
          <w:rFonts w:ascii="Arial" w:hAnsi="Arial" w:cs="Arial"/>
          <w:sz w:val="22"/>
          <w:szCs w:val="22"/>
        </w:rPr>
        <w:t xml:space="preserve">and M. </w:t>
      </w:r>
      <w:proofErr w:type="spellStart"/>
      <w:r>
        <w:rPr>
          <w:rFonts w:ascii="Arial" w:hAnsi="Arial" w:cs="Arial"/>
          <w:sz w:val="22"/>
          <w:szCs w:val="22"/>
        </w:rPr>
        <w:t>Nuttin</w:t>
      </w:r>
      <w:proofErr w:type="spellEnd"/>
      <w:r>
        <w:rPr>
          <w:rFonts w:ascii="Arial" w:hAnsi="Arial" w:cs="Arial"/>
          <w:sz w:val="22"/>
          <w:szCs w:val="22"/>
        </w:rPr>
        <w:t>. Adaptive shared control of a brain-actuated simulated wheelchair. In</w:t>
      </w:r>
    </w:p>
    <w:p w14:paraId="141F6BE5" w14:textId="77777777" w:rsidR="00031091" w:rsidRDefault="00EF6FD9">
      <w:pPr>
        <w:rPr>
          <w:rFonts w:ascii="Arial" w:hAnsi="Arial" w:cs="Arial"/>
          <w:sz w:val="22"/>
          <w:szCs w:val="22"/>
        </w:rPr>
      </w:pPr>
      <w:r>
        <w:rPr>
          <w:rFonts w:ascii="Arial" w:hAnsi="Arial" w:cs="Arial"/>
          <w:sz w:val="22"/>
          <w:szCs w:val="22"/>
        </w:rPr>
        <w:t>Rehabilitation Robotics, 2007. ICORR 2007. IEEE 10th International Conference on, pages 408–414. IEEE, 2007.</w:t>
      </w:r>
    </w:p>
    <w:p w14:paraId="141F6BE6" w14:textId="77777777" w:rsidR="00031091" w:rsidRDefault="00EF6FD9">
      <w:pPr>
        <w:rPr>
          <w:rFonts w:ascii="Arial" w:hAnsi="Arial" w:cs="Arial"/>
          <w:sz w:val="22"/>
          <w:szCs w:val="22"/>
        </w:rPr>
      </w:pPr>
      <w:r>
        <w:rPr>
          <w:rFonts w:ascii="Arial" w:hAnsi="Arial" w:cs="Arial"/>
          <w:sz w:val="22"/>
          <w:szCs w:val="22"/>
        </w:rPr>
        <w:t xml:space="preserve">[8] D. </w:t>
      </w:r>
      <w:proofErr w:type="spellStart"/>
      <w:r>
        <w:rPr>
          <w:rFonts w:ascii="Arial" w:hAnsi="Arial" w:cs="Arial"/>
          <w:sz w:val="22"/>
          <w:szCs w:val="22"/>
        </w:rPr>
        <w:t>Vanhooydonck</w:t>
      </w:r>
      <w:proofErr w:type="spellEnd"/>
      <w:r>
        <w:rPr>
          <w:rFonts w:ascii="Arial" w:hAnsi="Arial" w:cs="Arial"/>
          <w:sz w:val="22"/>
          <w:szCs w:val="22"/>
        </w:rPr>
        <w:t xml:space="preserve">, E. </w:t>
      </w:r>
      <w:proofErr w:type="spellStart"/>
      <w:r>
        <w:rPr>
          <w:rFonts w:ascii="Arial" w:hAnsi="Arial" w:cs="Arial"/>
          <w:sz w:val="22"/>
          <w:szCs w:val="22"/>
        </w:rPr>
        <w:t>Demeester</w:t>
      </w:r>
      <w:proofErr w:type="spellEnd"/>
      <w:r>
        <w:rPr>
          <w:rFonts w:ascii="Arial" w:hAnsi="Arial" w:cs="Arial"/>
          <w:sz w:val="22"/>
          <w:szCs w:val="22"/>
        </w:rPr>
        <w:t xml:space="preserve">, M. </w:t>
      </w:r>
      <w:proofErr w:type="spellStart"/>
      <w:r>
        <w:rPr>
          <w:rFonts w:ascii="Arial" w:hAnsi="Arial" w:cs="Arial"/>
          <w:sz w:val="22"/>
          <w:szCs w:val="22"/>
        </w:rPr>
        <w:t>Nuttin</w:t>
      </w:r>
      <w:proofErr w:type="spellEnd"/>
      <w:r>
        <w:rPr>
          <w:rFonts w:ascii="Arial" w:hAnsi="Arial" w:cs="Arial"/>
          <w:sz w:val="22"/>
          <w:szCs w:val="22"/>
        </w:rPr>
        <w:t xml:space="preserve">, and H. </w:t>
      </w:r>
      <w:proofErr w:type="gramStart"/>
      <w:r>
        <w:rPr>
          <w:rFonts w:ascii="Arial" w:hAnsi="Arial" w:cs="Arial"/>
          <w:sz w:val="22"/>
          <w:szCs w:val="22"/>
        </w:rPr>
        <w:t>Van</w:t>
      </w:r>
      <w:proofErr w:type="gramEnd"/>
      <w:r>
        <w:rPr>
          <w:rFonts w:ascii="Arial" w:hAnsi="Arial" w:cs="Arial"/>
          <w:sz w:val="22"/>
          <w:szCs w:val="22"/>
        </w:rPr>
        <w:t xml:space="preserve"> Brussel. Shared control for in-</w:t>
      </w:r>
    </w:p>
    <w:p w14:paraId="141F6BE7" w14:textId="77777777" w:rsidR="00031091" w:rsidRDefault="00EF6FD9">
      <w:proofErr w:type="spellStart"/>
      <w:r>
        <w:rPr>
          <w:rFonts w:ascii="Arial" w:hAnsi="Arial" w:cs="Arial"/>
          <w:sz w:val="22"/>
          <w:szCs w:val="22"/>
        </w:rPr>
        <w:t>telligent</w:t>
      </w:r>
      <w:proofErr w:type="spellEnd"/>
      <w:r>
        <w:rPr>
          <w:rFonts w:ascii="Arial" w:hAnsi="Arial" w:cs="Arial"/>
          <w:sz w:val="22"/>
          <w:szCs w:val="22"/>
        </w:rPr>
        <w:t xml:space="preserve"> wheelchairs: an implicit estimation of the user intention. In Proceedings of the 1</w:t>
      </w:r>
      <w:r>
        <w:rPr>
          <w:rFonts w:ascii="Arial" w:hAnsi="Arial" w:cs="Arial"/>
          <w:sz w:val="22"/>
          <w:szCs w:val="22"/>
          <w:vertAlign w:val="superscript"/>
        </w:rPr>
        <w:t>st</w:t>
      </w:r>
      <w:r>
        <w:rPr>
          <w:rFonts w:ascii="Arial" w:hAnsi="Arial" w:cs="Arial"/>
          <w:sz w:val="22"/>
          <w:szCs w:val="22"/>
        </w:rPr>
        <w:t xml:space="preserve"> international workshop on advances in service robotics (</w:t>
      </w:r>
      <w:proofErr w:type="spellStart"/>
      <w:r>
        <w:rPr>
          <w:rFonts w:ascii="Arial" w:hAnsi="Arial" w:cs="Arial"/>
          <w:sz w:val="22"/>
          <w:szCs w:val="22"/>
        </w:rPr>
        <w:t>ASERâA</w:t>
      </w:r>
      <w:proofErr w:type="spellEnd"/>
      <w:r>
        <w:rPr>
          <w:rFonts w:ascii="Arial" w:hAnsi="Arial" w:cs="Arial"/>
          <w:sz w:val="22"/>
          <w:szCs w:val="22"/>
        </w:rPr>
        <w:t xml:space="preserve"> ̆Z03</w:t>
      </w:r>
      <w:proofErr w:type="gramStart"/>
      <w:r>
        <w:rPr>
          <w:rFonts w:ascii="Arial" w:hAnsi="Arial" w:cs="Arial"/>
          <w:sz w:val="22"/>
          <w:szCs w:val="22"/>
        </w:rPr>
        <w:t>)  ́</w:t>
      </w:r>
      <w:proofErr w:type="gramEnd"/>
      <w:r>
        <w:rPr>
          <w:rFonts w:ascii="Arial" w:hAnsi="Arial" w:cs="Arial"/>
          <w:sz w:val="22"/>
          <w:szCs w:val="22"/>
        </w:rPr>
        <w:t xml:space="preserve"> , pages 176–182. </w:t>
      </w:r>
      <w:proofErr w:type="spellStart"/>
      <w:r>
        <w:rPr>
          <w:rFonts w:ascii="Arial" w:hAnsi="Arial" w:cs="Arial"/>
          <w:sz w:val="22"/>
          <w:szCs w:val="22"/>
        </w:rPr>
        <w:t>Citeseer</w:t>
      </w:r>
      <w:proofErr w:type="spellEnd"/>
      <w:r>
        <w:rPr>
          <w:rFonts w:ascii="Arial" w:hAnsi="Arial" w:cs="Arial"/>
          <w:sz w:val="22"/>
          <w:szCs w:val="22"/>
        </w:rPr>
        <w:t>, 2003.</w:t>
      </w:r>
    </w:p>
    <w:p w14:paraId="141F6BE8" w14:textId="77777777" w:rsidR="00031091" w:rsidRDefault="00EF6FD9">
      <w:r>
        <w:rPr>
          <w:rFonts w:ascii="Arial" w:hAnsi="Arial" w:cs="Arial"/>
          <w:sz w:val="22"/>
          <w:szCs w:val="22"/>
        </w:rPr>
        <w:t xml:space="preserve">[9] H. A. </w:t>
      </w:r>
      <w:proofErr w:type="spellStart"/>
      <w:r>
        <w:rPr>
          <w:rFonts w:ascii="Arial" w:hAnsi="Arial" w:cs="Arial"/>
          <w:sz w:val="22"/>
          <w:szCs w:val="22"/>
        </w:rPr>
        <w:t>Yanco</w:t>
      </w:r>
      <w:proofErr w:type="spellEnd"/>
      <w:r>
        <w:rPr>
          <w:rFonts w:ascii="Arial" w:hAnsi="Arial" w:cs="Arial"/>
          <w:sz w:val="22"/>
          <w:szCs w:val="22"/>
        </w:rPr>
        <w:t xml:space="preserve">. Shared user-computer control of a robotic wheelchair system. PhD thesis, </w:t>
      </w:r>
      <w:proofErr w:type="spellStart"/>
      <w:r>
        <w:rPr>
          <w:rFonts w:ascii="Arial" w:hAnsi="Arial" w:cs="Arial"/>
          <w:sz w:val="22"/>
          <w:szCs w:val="22"/>
        </w:rPr>
        <w:t>Citeseer</w:t>
      </w:r>
      <w:proofErr w:type="spellEnd"/>
      <w:r>
        <w:rPr>
          <w:rFonts w:ascii="Arial" w:hAnsi="Arial" w:cs="Arial"/>
          <w:sz w:val="22"/>
          <w:szCs w:val="22"/>
        </w:rPr>
        <w:t>, 2000</w:t>
      </w:r>
      <w:r>
        <w:rPr>
          <w:rFonts w:ascii="Arial" w:hAnsi="Arial" w:cs="Arial"/>
          <w:b/>
          <w:caps/>
          <w:sz w:val="22"/>
          <w:szCs w:val="22"/>
        </w:rPr>
        <w:t xml:space="preserve">. </w:t>
      </w:r>
    </w:p>
    <w:p w14:paraId="141F6BE9" w14:textId="77777777" w:rsidR="00031091" w:rsidRDefault="00EF6FD9">
      <w:r>
        <w:rPr>
          <w:rFonts w:ascii="Arial" w:hAnsi="Arial" w:cs="Arial"/>
          <w:sz w:val="22"/>
          <w:szCs w:val="22"/>
        </w:rPr>
        <w:t xml:space="preserve">[10] Robot Operating System. Willow Garage. [Online]. Available: </w:t>
      </w:r>
      <w:hyperlink r:id="rId20">
        <w:r>
          <w:rPr>
            <w:rStyle w:val="InternetLink"/>
            <w:rFonts w:ascii="Arial" w:hAnsi="Arial" w:cs="Arial"/>
            <w:sz w:val="22"/>
            <w:szCs w:val="22"/>
          </w:rPr>
          <w:t>http://www.ros.org</w:t>
        </w:r>
      </w:hyperlink>
    </w:p>
    <w:p w14:paraId="141F6BEA" w14:textId="77777777" w:rsidR="00031091" w:rsidRDefault="00EF6FD9">
      <w:r>
        <w:rPr>
          <w:rFonts w:ascii="Arial" w:hAnsi="Arial" w:cs="Arial"/>
          <w:sz w:val="22"/>
          <w:szCs w:val="22"/>
        </w:rPr>
        <w:t>[11] Wheelchair skills test (WST) version 4.2 form. http://www.wheelchairskillsprogram.ca/eng/testers.php, 2013</w:t>
      </w:r>
    </w:p>
    <w:p w14:paraId="141F6BEB" w14:textId="72E91751" w:rsidR="00031091" w:rsidRDefault="00031091">
      <w:pPr>
        <w:rPr>
          <w:rFonts w:ascii="Arial" w:hAnsi="Arial" w:cs="Arial"/>
          <w:b/>
          <w:caps/>
          <w:sz w:val="22"/>
          <w:szCs w:val="22"/>
        </w:rPr>
      </w:pPr>
    </w:p>
    <w:p w14:paraId="141F6C0C" w14:textId="0E1B3A4B" w:rsidR="00031091" w:rsidRDefault="00EF6FD9" w:rsidP="00DF51EE">
      <w:pPr>
        <w:rPr>
          <w:rFonts w:ascii="Arial" w:hAnsi="Arial" w:cs="Arial"/>
          <w:i/>
          <w:sz w:val="22"/>
          <w:szCs w:val="22"/>
        </w:rPr>
      </w:pP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p>
    <w:sectPr w:rsidR="00031091">
      <w:headerReference w:type="default" r:id="rId21"/>
      <w:footerReference w:type="default" r:id="rId22"/>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A92AA" w14:textId="77777777" w:rsidR="00CD4FFC" w:rsidRDefault="00CD4FFC">
      <w:r>
        <w:separator/>
      </w:r>
    </w:p>
  </w:endnote>
  <w:endnote w:type="continuationSeparator" w:id="0">
    <w:p w14:paraId="568FC175" w14:textId="77777777" w:rsidR="00CD4FFC" w:rsidRDefault="00CD4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NFPLJ+TimesNewRoman">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F6C12" w14:textId="009ACE57" w:rsidR="00031091" w:rsidRDefault="00EF6FD9">
    <w:pPr>
      <w:pStyle w:val="Footer"/>
    </w:pPr>
    <w:r>
      <w:rPr>
        <w:rFonts w:ascii="Arial" w:hAnsi="Arial" w:cs="Arial"/>
        <w:sz w:val="20"/>
        <w:szCs w:val="20"/>
        <w:lang w:val="en-US"/>
      </w:rPr>
      <w:tab/>
      <w:t xml:space="preserve">Version Date:  </w:t>
    </w:r>
    <w:del w:id="115" w:author="Mahdieh Nejati-Javaremi" w:date="2020-02-24T23:29:00Z">
      <w:r w:rsidDel="00EC3345">
        <w:rPr>
          <w:rFonts w:ascii="Arial" w:hAnsi="Arial" w:cs="Arial"/>
          <w:sz w:val="20"/>
          <w:szCs w:val="20"/>
          <w:lang w:val="en-US"/>
        </w:rPr>
        <w:delText xml:space="preserve">January </w:delText>
      </w:r>
    </w:del>
    <w:ins w:id="116" w:author="Mahdieh Nejati-Javaremi" w:date="2020-02-24T23:29:00Z">
      <w:r w:rsidR="00106F58">
        <w:rPr>
          <w:rFonts w:ascii="Arial" w:hAnsi="Arial" w:cs="Arial"/>
          <w:sz w:val="20"/>
          <w:szCs w:val="20"/>
          <w:lang w:val="en-US"/>
        </w:rPr>
        <w:t>February</w:t>
      </w:r>
      <w:r w:rsidR="00EC3345">
        <w:rPr>
          <w:rFonts w:ascii="Arial" w:hAnsi="Arial" w:cs="Arial"/>
          <w:sz w:val="20"/>
          <w:szCs w:val="20"/>
          <w:lang w:val="en-US"/>
        </w:rPr>
        <w:t xml:space="preserve"> </w:t>
      </w:r>
    </w:ins>
    <w:del w:id="117" w:author="Mahdieh Nejati-Javaremi" w:date="2020-02-24T23:29:00Z">
      <w:r w:rsidR="00E9551D" w:rsidDel="00106F58">
        <w:rPr>
          <w:rFonts w:ascii="Arial" w:hAnsi="Arial" w:cs="Arial"/>
          <w:sz w:val="20"/>
          <w:szCs w:val="20"/>
          <w:lang w:val="en-US"/>
        </w:rPr>
        <w:delText>21</w:delText>
      </w:r>
    </w:del>
    <w:ins w:id="118" w:author="Mahdieh Nejati-Javaremi" w:date="2020-02-24T23:29:00Z">
      <w:r w:rsidR="00106F58">
        <w:rPr>
          <w:rFonts w:ascii="Arial" w:hAnsi="Arial" w:cs="Arial"/>
          <w:sz w:val="20"/>
          <w:szCs w:val="20"/>
          <w:lang w:val="en-US"/>
        </w:rPr>
        <w:t>24</w:t>
      </w:r>
    </w:ins>
    <w:r>
      <w:rPr>
        <w:rFonts w:ascii="Arial" w:hAnsi="Arial" w:cs="Arial"/>
        <w:sz w:val="20"/>
        <w:szCs w:val="20"/>
        <w:lang w:val="en-US"/>
      </w:rPr>
      <w:t>, 2020</w:t>
    </w:r>
    <w:r>
      <w:rPr>
        <w:rFonts w:ascii="Arial" w:hAnsi="Arial" w:cs="Arial"/>
        <w:sz w:val="20"/>
        <w:szCs w:val="20"/>
        <w:lang w:val="en-US"/>
      </w:rPr>
      <w:tab/>
      <w:t xml:space="preserve">Page </w:t>
    </w:r>
    <w:r>
      <w:rPr>
        <w:rFonts w:ascii="Arial" w:hAnsi="Arial" w:cs="Arial"/>
        <w:bCs/>
        <w:sz w:val="20"/>
        <w:szCs w:val="20"/>
      </w:rPr>
      <w:fldChar w:fldCharType="begin"/>
    </w:r>
    <w:r>
      <w:rPr>
        <w:rFonts w:ascii="Arial" w:hAnsi="Arial" w:cs="Arial"/>
        <w:bCs/>
        <w:sz w:val="20"/>
        <w:szCs w:val="20"/>
      </w:rPr>
      <w:instrText>PAGE</w:instrText>
    </w:r>
    <w:r>
      <w:rPr>
        <w:rFonts w:ascii="Arial" w:hAnsi="Arial" w:cs="Arial"/>
        <w:bCs/>
        <w:sz w:val="20"/>
        <w:szCs w:val="20"/>
      </w:rPr>
      <w:fldChar w:fldCharType="separate"/>
    </w:r>
    <w:r>
      <w:rPr>
        <w:rFonts w:ascii="Arial" w:hAnsi="Arial" w:cs="Arial"/>
        <w:bCs/>
        <w:sz w:val="20"/>
        <w:szCs w:val="20"/>
      </w:rPr>
      <w:t>20</w:t>
    </w:r>
    <w:r>
      <w:rPr>
        <w:rFonts w:ascii="Arial" w:hAnsi="Arial" w:cs="Arial"/>
        <w:bCs/>
        <w:sz w:val="20"/>
        <w:szCs w:val="20"/>
      </w:rPr>
      <w:fldChar w:fldCharType="end"/>
    </w:r>
    <w:r>
      <w:rPr>
        <w:rFonts w:ascii="Arial" w:hAnsi="Arial" w:cs="Arial"/>
        <w:sz w:val="20"/>
        <w:szCs w:val="20"/>
        <w:lang w:val="en-US"/>
      </w:rPr>
      <w:t xml:space="preserve"> of </w:t>
    </w:r>
    <w:r>
      <w:rPr>
        <w:rFonts w:ascii="Arial" w:hAnsi="Arial" w:cs="Arial"/>
        <w:bCs/>
        <w:sz w:val="20"/>
        <w:szCs w:val="20"/>
      </w:rPr>
      <w:fldChar w:fldCharType="begin"/>
    </w:r>
    <w:r>
      <w:rPr>
        <w:rFonts w:ascii="Arial" w:hAnsi="Arial" w:cs="Arial"/>
        <w:bCs/>
        <w:sz w:val="20"/>
        <w:szCs w:val="20"/>
      </w:rPr>
      <w:instrText>NUMPAGES</w:instrText>
    </w:r>
    <w:r>
      <w:rPr>
        <w:rFonts w:ascii="Arial" w:hAnsi="Arial" w:cs="Arial"/>
        <w:bCs/>
        <w:sz w:val="20"/>
        <w:szCs w:val="20"/>
      </w:rPr>
      <w:fldChar w:fldCharType="separate"/>
    </w:r>
    <w:r>
      <w:rPr>
        <w:rFonts w:ascii="Arial" w:hAnsi="Arial" w:cs="Arial"/>
        <w:bCs/>
        <w:sz w:val="20"/>
        <w:szCs w:val="20"/>
      </w:rPr>
      <w:t>20</w:t>
    </w:r>
    <w:r>
      <w:rPr>
        <w:rFonts w:ascii="Arial" w:hAnsi="Arial" w:cs="Arial"/>
        <w:bCs/>
        <w:sz w:val="20"/>
        <w:szCs w:val="20"/>
      </w:rPr>
      <w:fldChar w:fldCharType="end"/>
    </w:r>
  </w:p>
  <w:p w14:paraId="141F6C13" w14:textId="77777777" w:rsidR="00031091" w:rsidRDefault="00EF6FD9">
    <w:pPr>
      <w:pStyle w:val="Footer"/>
      <w:jc w:val="right"/>
      <w:rPr>
        <w:rFonts w:ascii="Arial" w:hAnsi="Arial" w:cs="Arial"/>
        <w:bCs/>
        <w:sz w:val="20"/>
        <w:szCs w:val="20"/>
        <w:lang w:val="en-US"/>
      </w:rPr>
    </w:pPr>
    <w:r>
      <w:rPr>
        <w:rFonts w:ascii="Arial" w:hAnsi="Arial" w:cs="Arial"/>
        <w:bCs/>
        <w:sz w:val="20"/>
        <w:szCs w:val="20"/>
        <w:lang w:val="en-US"/>
      </w:rPr>
      <w:t>HRP-593 / v03152019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BE75B" w14:textId="77777777" w:rsidR="00CD4FFC" w:rsidRDefault="00CD4FFC">
      <w:r>
        <w:separator/>
      </w:r>
    </w:p>
  </w:footnote>
  <w:footnote w:type="continuationSeparator" w:id="0">
    <w:p w14:paraId="4F50DEB4" w14:textId="77777777" w:rsidR="00CD4FFC" w:rsidRDefault="00CD4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6D6ED" w14:textId="03A02972" w:rsidR="00E9551D" w:rsidRDefault="00EF6FD9">
    <w:pPr>
      <w:pStyle w:val="Header"/>
      <w:rPr>
        <w:rFonts w:ascii="Arial" w:hAnsi="Arial" w:cs="Arial"/>
        <w:sz w:val="20"/>
        <w:szCs w:val="20"/>
      </w:rPr>
    </w:pPr>
    <w:r>
      <w:rPr>
        <w:rFonts w:ascii="Arial" w:hAnsi="Arial" w:cs="Arial"/>
        <w:sz w:val="20"/>
        <w:szCs w:val="20"/>
      </w:rPr>
      <w:t xml:space="preserve">STU#: </w:t>
    </w:r>
    <w:r w:rsidR="00E9551D" w:rsidRPr="00E9551D">
      <w:rPr>
        <w:rFonts w:ascii="Arial" w:hAnsi="Arial" w:cs="Arial"/>
        <w:sz w:val="20"/>
        <w:szCs w:val="20"/>
      </w:rPr>
      <w:t>STU00211758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21021"/>
    <w:multiLevelType w:val="multilevel"/>
    <w:tmpl w:val="E4902A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882FA8"/>
    <w:multiLevelType w:val="multilevel"/>
    <w:tmpl w:val="F81855DA"/>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6C1934"/>
    <w:multiLevelType w:val="multilevel"/>
    <w:tmpl w:val="2CDA2F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42F7A70"/>
    <w:multiLevelType w:val="multilevel"/>
    <w:tmpl w:val="FDFC7722"/>
    <w:lvl w:ilvl="0">
      <w:start w:val="1"/>
      <w:numFmt w:val="decimal"/>
      <w:pStyle w:val="Heading1"/>
      <w:lvlText w:val="%1.0"/>
      <w:lvlJc w:val="left"/>
      <w:pPr>
        <w:ind w:left="720" w:hanging="720"/>
      </w:pPr>
      <w:rPr>
        <w:rFonts w:cs="Times New Roman"/>
        <w:sz w:val="28"/>
        <w:szCs w:val="28"/>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D8D59D2"/>
    <w:multiLevelType w:val="multilevel"/>
    <w:tmpl w:val="5216A968"/>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DD23B6B"/>
    <w:multiLevelType w:val="multilevel"/>
    <w:tmpl w:val="94AAE518"/>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0A76736"/>
    <w:multiLevelType w:val="multilevel"/>
    <w:tmpl w:val="9E103E6E"/>
    <w:lvl w:ilvl="0">
      <w:start w:val="1"/>
      <w:numFmt w:val="bullet"/>
      <w:lvlText w:val="-"/>
      <w:lvlJc w:val="left"/>
      <w:pPr>
        <w:ind w:left="720" w:hanging="360"/>
      </w:pPr>
      <w:rPr>
        <w:rFonts w:ascii="Courier New" w:hAnsi="Courier New" w:cs="Courier New" w:hint="default"/>
      </w:rPr>
    </w:lvl>
    <w:lvl w:ilvl="1">
      <w:start w:val="1"/>
      <w:numFmt w:val="bullet"/>
      <w:lvlText w:val="-"/>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2633D12"/>
    <w:multiLevelType w:val="multilevel"/>
    <w:tmpl w:val="2F0AE7BA"/>
    <w:lvl w:ilvl="0">
      <w:start w:val="1"/>
      <w:numFmt w:val="bullet"/>
      <w:lvlText w:val="-"/>
      <w:lvlJc w:val="left"/>
      <w:pPr>
        <w:ind w:left="720" w:hanging="360"/>
      </w:pPr>
      <w:rPr>
        <w:rFonts w:ascii="Courier New" w:hAnsi="Courier New" w:cs="Courier New"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29E1438"/>
    <w:multiLevelType w:val="multilevel"/>
    <w:tmpl w:val="9606D6EE"/>
    <w:lvl w:ilvl="0">
      <w:start w:val="1"/>
      <w:numFmt w:val="bullet"/>
      <w:lvlText w:val="-"/>
      <w:lvlJc w:val="left"/>
      <w:pPr>
        <w:ind w:left="720" w:hanging="360"/>
      </w:pPr>
      <w:rPr>
        <w:rFonts w:ascii="Courier New" w:hAnsi="Courier New" w:cs="Courier New" w:hint="default"/>
      </w:rPr>
    </w:lvl>
    <w:lvl w:ilvl="1">
      <w:start w:val="1"/>
      <w:numFmt w:val="bullet"/>
      <w:lvlText w:val="-"/>
      <w:lvlJc w:val="left"/>
      <w:pPr>
        <w:ind w:left="1440" w:hanging="360"/>
      </w:pPr>
      <w:rPr>
        <w:rFonts w:ascii="Courier New" w:hAnsi="Courier New" w:cs="Courier New" w:hint="default"/>
        <w:b/>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3EE68D1"/>
    <w:multiLevelType w:val="multilevel"/>
    <w:tmpl w:val="CA62C4DC"/>
    <w:lvl w:ilvl="0">
      <w:start w:val="1"/>
      <w:numFmt w:val="bullet"/>
      <w:lvlText w:val="-"/>
      <w:lvlJc w:val="left"/>
      <w:pPr>
        <w:ind w:left="720" w:hanging="360"/>
      </w:pPr>
      <w:rPr>
        <w:rFonts w:ascii="Courier New" w:hAnsi="Courier New" w:cs="Courier New"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EE33C57"/>
    <w:multiLevelType w:val="multilevel"/>
    <w:tmpl w:val="2B583B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161592D"/>
    <w:multiLevelType w:val="multilevel"/>
    <w:tmpl w:val="B6B25762"/>
    <w:lvl w:ilvl="0">
      <w:start w:val="1"/>
      <w:numFmt w:val="bullet"/>
      <w:lvlText w:val="-"/>
      <w:lvlJc w:val="left"/>
      <w:pPr>
        <w:ind w:left="720" w:hanging="360"/>
      </w:pPr>
      <w:rPr>
        <w:rFonts w:ascii="Courier New" w:hAnsi="Courier New" w:cs="Courier New"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93719E3"/>
    <w:multiLevelType w:val="multilevel"/>
    <w:tmpl w:val="AE163562"/>
    <w:lvl w:ilvl="0">
      <w:start w:val="1"/>
      <w:numFmt w:val="bullet"/>
      <w:lvlText w:val="-"/>
      <w:lvlJc w:val="left"/>
      <w:pPr>
        <w:ind w:left="720" w:hanging="360"/>
      </w:pPr>
      <w:rPr>
        <w:rFonts w:ascii="Courier New" w:hAnsi="Courier New" w:cs="Courier New" w:hint="default"/>
        <w:sz w:val="22"/>
      </w:rPr>
    </w:lvl>
    <w:lvl w:ilvl="1">
      <w:start w:val="1"/>
      <w:numFmt w:val="bullet"/>
      <w:lvlText w:val="-"/>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BC87715"/>
    <w:multiLevelType w:val="multilevel"/>
    <w:tmpl w:val="748231B4"/>
    <w:lvl w:ilvl="0">
      <w:start w:val="1"/>
      <w:numFmt w:val="bullet"/>
      <w:lvlText w:val="-"/>
      <w:lvlJc w:val="left"/>
      <w:pPr>
        <w:ind w:left="720" w:hanging="360"/>
      </w:pPr>
      <w:rPr>
        <w:rFonts w:ascii="Courier New" w:hAnsi="Courier New" w:cs="Courier New"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E8B75F4"/>
    <w:multiLevelType w:val="multilevel"/>
    <w:tmpl w:val="BC0EE6AE"/>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F812F5E"/>
    <w:multiLevelType w:val="multilevel"/>
    <w:tmpl w:val="E61EA2F8"/>
    <w:lvl w:ilvl="0">
      <w:start w:val="1"/>
      <w:numFmt w:val="bullet"/>
      <w:lvlText w:val="-"/>
      <w:lvlJc w:val="left"/>
      <w:pPr>
        <w:ind w:left="720" w:hanging="360"/>
      </w:pPr>
      <w:rPr>
        <w:rFonts w:ascii="Courier New" w:hAnsi="Courier New" w:cs="Courier New"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3701AA7"/>
    <w:multiLevelType w:val="multilevel"/>
    <w:tmpl w:val="6254C0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B137702"/>
    <w:multiLevelType w:val="multilevel"/>
    <w:tmpl w:val="A27CEED4"/>
    <w:lvl w:ilvl="0">
      <w:start w:val="1"/>
      <w:numFmt w:val="bullet"/>
      <w:lvlText w:val="-"/>
      <w:lvlJc w:val="left"/>
      <w:pPr>
        <w:ind w:left="1440" w:hanging="360"/>
      </w:pPr>
      <w:rPr>
        <w:rFonts w:ascii="Courier New" w:hAnsi="Courier New" w:cs="Courier New" w:hint="default"/>
        <w:b/>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8" w15:restartNumberingAfterBreak="0">
    <w:nsid w:val="70BA53E7"/>
    <w:multiLevelType w:val="multilevel"/>
    <w:tmpl w:val="2BB0517A"/>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20C1009"/>
    <w:multiLevelType w:val="multilevel"/>
    <w:tmpl w:val="B9B28926"/>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2172978"/>
    <w:multiLevelType w:val="multilevel"/>
    <w:tmpl w:val="3A8ED25E"/>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30D1237"/>
    <w:multiLevelType w:val="multilevel"/>
    <w:tmpl w:val="1576B792"/>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8DF50E1"/>
    <w:multiLevelType w:val="multilevel"/>
    <w:tmpl w:val="0F1E3A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B23528E"/>
    <w:multiLevelType w:val="multilevel"/>
    <w:tmpl w:val="A1607ACE"/>
    <w:lvl w:ilvl="0">
      <w:start w:val="1"/>
      <w:numFmt w:val="bullet"/>
      <w:lvlText w:val="-"/>
      <w:lvlJc w:val="left"/>
      <w:pPr>
        <w:ind w:left="720" w:hanging="360"/>
      </w:pPr>
      <w:rPr>
        <w:rFonts w:ascii="Courier New" w:hAnsi="Courier New" w:cs="Courier New"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B59635B"/>
    <w:multiLevelType w:val="multilevel"/>
    <w:tmpl w:val="C3005428"/>
    <w:lvl w:ilvl="0">
      <w:start w:val="1"/>
      <w:numFmt w:val="bullet"/>
      <w:lvlText w:val="-"/>
      <w:lvlJc w:val="left"/>
      <w:pPr>
        <w:ind w:left="720" w:hanging="360"/>
      </w:pPr>
      <w:rPr>
        <w:rFonts w:ascii="Courier New" w:hAnsi="Courier New" w:cs="Courier New"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CB91F06"/>
    <w:multiLevelType w:val="multilevel"/>
    <w:tmpl w:val="B4ACE308"/>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0"/>
  </w:num>
  <w:num w:numId="3">
    <w:abstractNumId w:val="25"/>
  </w:num>
  <w:num w:numId="4">
    <w:abstractNumId w:val="9"/>
  </w:num>
  <w:num w:numId="5">
    <w:abstractNumId w:val="15"/>
  </w:num>
  <w:num w:numId="6">
    <w:abstractNumId w:val="14"/>
  </w:num>
  <w:num w:numId="7">
    <w:abstractNumId w:val="7"/>
  </w:num>
  <w:num w:numId="8">
    <w:abstractNumId w:val="12"/>
  </w:num>
  <w:num w:numId="9">
    <w:abstractNumId w:val="6"/>
  </w:num>
  <w:num w:numId="10">
    <w:abstractNumId w:val="11"/>
  </w:num>
  <w:num w:numId="11">
    <w:abstractNumId w:val="18"/>
  </w:num>
  <w:num w:numId="12">
    <w:abstractNumId w:val="5"/>
  </w:num>
  <w:num w:numId="13">
    <w:abstractNumId w:val="8"/>
  </w:num>
  <w:num w:numId="14">
    <w:abstractNumId w:val="21"/>
  </w:num>
  <w:num w:numId="15">
    <w:abstractNumId w:val="1"/>
  </w:num>
  <w:num w:numId="16">
    <w:abstractNumId w:val="19"/>
  </w:num>
  <w:num w:numId="17">
    <w:abstractNumId w:val="17"/>
  </w:num>
  <w:num w:numId="18">
    <w:abstractNumId w:val="24"/>
  </w:num>
  <w:num w:numId="19">
    <w:abstractNumId w:val="23"/>
  </w:num>
  <w:num w:numId="20">
    <w:abstractNumId w:val="13"/>
  </w:num>
  <w:num w:numId="21">
    <w:abstractNumId w:val="4"/>
  </w:num>
  <w:num w:numId="22">
    <w:abstractNumId w:val="10"/>
  </w:num>
  <w:num w:numId="23">
    <w:abstractNumId w:val="2"/>
  </w:num>
  <w:num w:numId="24">
    <w:abstractNumId w:val="22"/>
  </w:num>
  <w:num w:numId="25">
    <w:abstractNumId w:val="16"/>
  </w:num>
  <w:num w:numId="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hdieh Nejati-Javaremi">
    <w15:presenceInfo w15:providerId="Windows Live" w15:userId="27129e1ddc55e2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trackedChanges"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1091"/>
    <w:rsid w:val="00001E25"/>
    <w:rsid w:val="00031091"/>
    <w:rsid w:val="000619A9"/>
    <w:rsid w:val="0007713B"/>
    <w:rsid w:val="000B2D3B"/>
    <w:rsid w:val="000D1029"/>
    <w:rsid w:val="001014D0"/>
    <w:rsid w:val="00106F58"/>
    <w:rsid w:val="00166E15"/>
    <w:rsid w:val="0017626D"/>
    <w:rsid w:val="00215462"/>
    <w:rsid w:val="00221055"/>
    <w:rsid w:val="002827F4"/>
    <w:rsid w:val="002A2848"/>
    <w:rsid w:val="002A7953"/>
    <w:rsid w:val="002B60A1"/>
    <w:rsid w:val="00372112"/>
    <w:rsid w:val="003918CC"/>
    <w:rsid w:val="003F7CDA"/>
    <w:rsid w:val="004408D2"/>
    <w:rsid w:val="00517039"/>
    <w:rsid w:val="00521B3C"/>
    <w:rsid w:val="00525505"/>
    <w:rsid w:val="005511A0"/>
    <w:rsid w:val="005D7732"/>
    <w:rsid w:val="00613E9E"/>
    <w:rsid w:val="006651AA"/>
    <w:rsid w:val="0069748A"/>
    <w:rsid w:val="006B1F18"/>
    <w:rsid w:val="007009D3"/>
    <w:rsid w:val="007028F1"/>
    <w:rsid w:val="00750F62"/>
    <w:rsid w:val="00763879"/>
    <w:rsid w:val="007B1B29"/>
    <w:rsid w:val="00803C17"/>
    <w:rsid w:val="00882564"/>
    <w:rsid w:val="008953AA"/>
    <w:rsid w:val="009212C7"/>
    <w:rsid w:val="0092292A"/>
    <w:rsid w:val="009253A5"/>
    <w:rsid w:val="00927F7F"/>
    <w:rsid w:val="009F1986"/>
    <w:rsid w:val="00A10842"/>
    <w:rsid w:val="00A375B4"/>
    <w:rsid w:val="00A45A74"/>
    <w:rsid w:val="00A63747"/>
    <w:rsid w:val="00AC4E50"/>
    <w:rsid w:val="00B0206E"/>
    <w:rsid w:val="00B11317"/>
    <w:rsid w:val="00B42DE4"/>
    <w:rsid w:val="00BA5221"/>
    <w:rsid w:val="00BB6621"/>
    <w:rsid w:val="00BD1FAC"/>
    <w:rsid w:val="00BF317B"/>
    <w:rsid w:val="00C24657"/>
    <w:rsid w:val="00C27161"/>
    <w:rsid w:val="00C51D7A"/>
    <w:rsid w:val="00CB2669"/>
    <w:rsid w:val="00CD34DA"/>
    <w:rsid w:val="00CD4FFC"/>
    <w:rsid w:val="00D11F83"/>
    <w:rsid w:val="00D30770"/>
    <w:rsid w:val="00D974A5"/>
    <w:rsid w:val="00DC1E1E"/>
    <w:rsid w:val="00DF51EE"/>
    <w:rsid w:val="00E858BB"/>
    <w:rsid w:val="00E9551D"/>
    <w:rsid w:val="00EC3345"/>
    <w:rsid w:val="00EF6FD9"/>
    <w:rsid w:val="00FB516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1F69ED"/>
  <w15:docId w15:val="{4219DDDD-4498-4B3E-BC52-4F730E82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rFonts w:ascii="NNFPLJ+TimesNewRoman" w:hAnsi="NNFPLJ+TimesNewRoman"/>
      <w:sz w:val="24"/>
      <w:szCs w:val="24"/>
    </w:rPr>
  </w:style>
  <w:style w:type="paragraph" w:styleId="Heading1">
    <w:name w:val="heading 1"/>
    <w:basedOn w:val="Normal"/>
    <w:next w:val="Normal"/>
    <w:uiPriority w:val="9"/>
    <w:qFormat/>
    <w:pPr>
      <w:numPr>
        <w:numId w:val="1"/>
      </w:numPr>
      <w:outlineLvl w:val="0"/>
    </w:pPr>
    <w:rPr>
      <w:rFonts w:ascii="Times New Roman" w:hAnsi="Times New Roman"/>
      <w:b/>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style>
  <w:style w:type="character" w:styleId="CommentReference">
    <w:name w:val="annotation reference"/>
    <w:qFormat/>
    <w:rPr>
      <w:sz w:val="16"/>
      <w:szCs w:val="16"/>
    </w:rPr>
  </w:style>
  <w:style w:type="character" w:customStyle="1" w:styleId="BlockTextChar">
    <w:name w:val="Block Text Char"/>
    <w:qFormat/>
    <w:rPr>
      <w:i/>
      <w:sz w:val="24"/>
      <w:szCs w:val="24"/>
      <w:lang w:val="en-US" w:eastAsia="en-US" w:bidi="ar-SA"/>
    </w:rPr>
  </w:style>
  <w:style w:type="character" w:customStyle="1" w:styleId="InternetLink">
    <w:name w:val="Internet Link"/>
    <w:rPr>
      <w:color w:val="0000FF"/>
      <w:u w:val="single"/>
    </w:rPr>
  </w:style>
  <w:style w:type="character" w:customStyle="1" w:styleId="FooterChar">
    <w:name w:val="Footer Char"/>
    <w:qFormat/>
    <w:rPr>
      <w:rFonts w:ascii="NNFPLJ+TimesNewRoman" w:hAnsi="NNFPLJ+TimesNewRoman"/>
      <w:sz w:val="24"/>
      <w:szCs w:val="24"/>
      <w:lang w:eastAsia="en-US"/>
    </w:rPr>
  </w:style>
  <w:style w:type="character" w:customStyle="1" w:styleId="Heading1Char">
    <w:name w:val="Heading 1 Char"/>
    <w:qFormat/>
    <w:rPr>
      <w:b/>
      <w:sz w:val="28"/>
      <w:szCs w:val="28"/>
    </w:rPr>
  </w:style>
  <w:style w:type="character" w:customStyle="1" w:styleId="BodyTextChar">
    <w:name w:val="Body Text Char"/>
    <w:qFormat/>
    <w:rPr>
      <w:sz w:val="24"/>
      <w:szCs w:val="24"/>
      <w:lang w:eastAsia="en-US"/>
    </w:rPr>
  </w:style>
  <w:style w:type="character" w:customStyle="1" w:styleId="CommentTextChar">
    <w:name w:val="Comment Text Char"/>
    <w:basedOn w:val="DefaultParagraphFont"/>
    <w:qFormat/>
    <w:rPr>
      <w:rFonts w:ascii="NNFPLJ+TimesNewRoman" w:hAnsi="NNFPLJ+TimesNewRoman"/>
    </w:rPr>
  </w:style>
  <w:style w:type="character" w:customStyle="1" w:styleId="htmlpage">
    <w:name w:val="htmlpage"/>
    <w:basedOn w:val="DefaultParagraphFont"/>
    <w:qFormat/>
  </w:style>
  <w:style w:type="character" w:styleId="Strong">
    <w:name w:val="Strong"/>
    <w:basedOn w:val="DefaultParagraphFont"/>
    <w:qFormat/>
    <w:rPr>
      <w:b/>
      <w:bCs/>
    </w:rPr>
  </w:style>
  <w:style w:type="character" w:styleId="FollowedHyperlink">
    <w:name w:val="FollowedHyperlink"/>
    <w:basedOn w:val="DefaultParagraphFont"/>
    <w:qFormat/>
    <w:rPr>
      <w:color w:val="800080"/>
      <w:u w:val="single"/>
    </w:rPr>
  </w:style>
  <w:style w:type="character" w:customStyle="1" w:styleId="ListLabel1">
    <w:name w:val="ListLabel 1"/>
    <w:qFormat/>
    <w:rPr>
      <w:rFonts w:eastAsia="Arial Unicode MS"/>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Times New Roman"/>
      <w:b w:val="0"/>
      <w:bCs w:val="0"/>
      <w:i w:val="0"/>
      <w:iCs w:val="0"/>
      <w:caps w:val="0"/>
      <w:smallCaps w:val="0"/>
      <w:strike w:val="0"/>
      <w:dstrike w:val="0"/>
      <w:vanish w:val="0"/>
      <w:color w:val="000000"/>
      <w:spacing w:val="0"/>
      <w:w w:val="100"/>
      <w:kern w:val="0"/>
      <w:position w:val="0"/>
      <w:sz w:val="2"/>
      <w:szCs w:val="2"/>
      <w:highlight w:val="black"/>
      <w:u w:val="none"/>
      <w:effect w:val="none"/>
      <w:vertAlign w:val="baseline"/>
      <w:em w:val="none"/>
      <w:lang w:val="x-none" w:eastAsia="x-none" w:bidi="x-none"/>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Times New Roman"/>
      <w:sz w:val="28"/>
      <w:szCs w:val="28"/>
    </w:rPr>
  </w:style>
  <w:style w:type="character" w:customStyle="1" w:styleId="ListLabel10">
    <w:name w:val="ListLabel 10"/>
    <w:qFormat/>
    <w:rPr>
      <w:i/>
    </w:rPr>
  </w:style>
  <w:style w:type="character" w:customStyle="1" w:styleId="ListLabel11">
    <w:name w:val="ListLabel 11"/>
    <w:qFormat/>
    <w:rPr>
      <w:color w:val="auto"/>
    </w:rPr>
  </w:style>
  <w:style w:type="character" w:customStyle="1" w:styleId="ListLabel12">
    <w:name w:val="ListLabel 12"/>
    <w:qFormat/>
    <w:rPr>
      <w:rFonts w:cs="Courier New"/>
      <w:color w:val="auto"/>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ascii="Arial" w:hAnsi="Arial" w:cs="Arial"/>
      <w:i/>
      <w:sz w:val="22"/>
      <w:szCs w:val="22"/>
    </w:rPr>
  </w:style>
  <w:style w:type="character" w:customStyle="1" w:styleId="ListLabel86">
    <w:name w:val="ListLabel 86"/>
    <w:qFormat/>
    <w:rPr>
      <w:rFonts w:ascii="Arial" w:hAnsi="Arial" w:cs="Arial"/>
      <w:sz w:val="22"/>
      <w:szCs w:val="22"/>
    </w:rPr>
  </w:style>
  <w:style w:type="character" w:customStyle="1" w:styleId="Bullets">
    <w:name w:val="Bullets"/>
    <w:qFormat/>
    <w:rPr>
      <w:rFonts w:ascii="OpenSymbol" w:eastAsia="OpenSymbol" w:hAnsi="OpenSymbol" w:cs="OpenSymbol"/>
    </w:rPr>
  </w:style>
  <w:style w:type="character" w:customStyle="1" w:styleId="ListLabel87">
    <w:name w:val="ListLabel 87"/>
    <w:qFormat/>
    <w:rPr>
      <w:rFonts w:cs="Times New Roman"/>
      <w:sz w:val="28"/>
      <w:szCs w:val="28"/>
    </w:rPr>
  </w:style>
  <w:style w:type="character" w:customStyle="1" w:styleId="ListLabel88">
    <w:name w:val="ListLabel 88"/>
    <w:qFormat/>
    <w:rPr>
      <w:rFonts w:ascii="Arial" w:hAnsi="Arial" w:cs="Courier New"/>
      <w:sz w:val="22"/>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ascii="Arial" w:hAnsi="Arial" w:cs="Courier New"/>
      <w:sz w:val="22"/>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ascii="Arial" w:hAnsi="Arial" w:cs="Courier New"/>
      <w:sz w:val="22"/>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Arial" w:hAnsi="Arial" w:cs="Courier New"/>
      <w:sz w:val="22"/>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Arial" w:hAnsi="Arial" w:cs="Courier New"/>
      <w:sz w:val="22"/>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ascii="Arial" w:hAnsi="Arial" w:cs="Courier New"/>
      <w:sz w:val="22"/>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ascii="Arial" w:hAnsi="Arial" w:cs="Courier New"/>
      <w:sz w:val="22"/>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ascii="Arial" w:hAnsi="Arial" w:cs="Courier New"/>
      <w:sz w:val="22"/>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Courier New"/>
    </w:rPr>
  </w:style>
  <w:style w:type="character" w:customStyle="1" w:styleId="ListLabel170">
    <w:name w:val="ListLabel 170"/>
    <w:qFormat/>
    <w:rPr>
      <w:rFonts w:ascii="Arial" w:hAnsi="Arial" w:cs="Courier New"/>
      <w:sz w:val="22"/>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ascii="Arial" w:hAnsi="Arial" w:cs="Courier New"/>
      <w:sz w:val="22"/>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ascii="Arial" w:hAnsi="Arial" w:cs="Courier New"/>
      <w:sz w:val="22"/>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ascii="Arial" w:hAnsi="Arial" w:cs="Courier New"/>
      <w:sz w:val="22"/>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ascii="Arial" w:hAnsi="Arial" w:cs="Courier New"/>
      <w:sz w:val="22"/>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ascii="Arial" w:hAnsi="Arial" w:cs="Courier New"/>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Courier New"/>
      <w:sz w:val="22"/>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Courier New"/>
    </w:rPr>
  </w:style>
  <w:style w:type="character" w:customStyle="1" w:styleId="ListLabel233">
    <w:name w:val="ListLabel 233"/>
    <w:qFormat/>
    <w:rPr>
      <w:rFonts w:ascii="Arial" w:hAnsi="Arial" w:cs="Courier New"/>
      <w:sz w:val="22"/>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ascii="Arial" w:hAnsi="Arial" w:cs="Courier New"/>
      <w:sz w:val="22"/>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ascii="Arial" w:hAnsi="Arial" w:cs="Courier New"/>
      <w:sz w:val="22"/>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ascii="Arial" w:hAnsi="Arial" w:cs="Courier New"/>
      <w:b/>
      <w:sz w:val="22"/>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ascii="Arial" w:hAnsi="Arial" w:cs="Courier New"/>
      <w:sz w:val="22"/>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ascii="Arial" w:hAnsi="Arial" w:cs="Courier New"/>
      <w:sz w:val="22"/>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ascii="Arial" w:hAnsi="Arial" w:cs="Courier New"/>
      <w:sz w:val="22"/>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ascii="Arial" w:hAnsi="Arial" w:cs="Courier New"/>
      <w:sz w:val="22"/>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ascii="Arial" w:hAnsi="Arial" w:cs="Courier New"/>
      <w:sz w:val="22"/>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ascii="Arial" w:hAnsi="Arial" w:cs="OpenSymbol"/>
      <w:sz w:val="22"/>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ascii="Arial" w:hAnsi="Arial" w:cs="Arial"/>
      <w:i/>
      <w:sz w:val="22"/>
      <w:szCs w:val="22"/>
    </w:rPr>
  </w:style>
  <w:style w:type="character" w:customStyle="1" w:styleId="ListLabel323">
    <w:name w:val="ListLabel 323"/>
    <w:qFormat/>
    <w:rPr>
      <w:rFonts w:ascii="Arial" w:hAnsi="Arial" w:cs="Arial"/>
      <w:sz w:val="22"/>
      <w:szCs w:val="22"/>
    </w:rPr>
  </w:style>
  <w:style w:type="character" w:customStyle="1" w:styleId="ListLabel324">
    <w:name w:val="ListLabel 324"/>
    <w:qFormat/>
    <w:rPr>
      <w:rFonts w:cs="Times New Roman"/>
      <w:sz w:val="28"/>
      <w:szCs w:val="28"/>
    </w:rPr>
  </w:style>
  <w:style w:type="character" w:customStyle="1" w:styleId="ListLabel325">
    <w:name w:val="ListLabel 325"/>
    <w:qFormat/>
    <w:rPr>
      <w:rFonts w:ascii="Arial" w:hAnsi="Arial" w:cs="Courier New"/>
      <w:b/>
      <w:sz w:val="22"/>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Arial" w:hAnsi="Arial" w:cs="Courier New"/>
      <w:b/>
      <w:sz w:val="22"/>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Courier New"/>
      <w:sz w:val="22"/>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Courier New"/>
      <w:sz w:val="22"/>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Courier New"/>
      <w:sz w:val="22"/>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Courier New"/>
      <w:sz w:val="22"/>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Courier New"/>
      <w:sz w:val="22"/>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Courier New"/>
      <w:sz w:val="22"/>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Courier New"/>
    </w:rPr>
  </w:style>
  <w:style w:type="character" w:customStyle="1" w:styleId="ListLabel398">
    <w:name w:val="ListLabel 398"/>
    <w:qFormat/>
    <w:rPr>
      <w:rFonts w:cs="Courier New"/>
      <w:sz w:val="22"/>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ascii="Arial" w:hAnsi="Arial" w:cs="Courier New"/>
      <w:sz w:val="22"/>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ascii="Arial" w:hAnsi="Arial" w:cs="Courier New"/>
      <w:b/>
      <w:sz w:val="22"/>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Courier New"/>
      <w:sz w:val="22"/>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Courier New"/>
    </w:rPr>
  </w:style>
  <w:style w:type="character" w:customStyle="1" w:styleId="ListLabel434">
    <w:name w:val="ListLabel 434"/>
    <w:qFormat/>
    <w:rPr>
      <w:rFonts w:cs="Courier New"/>
      <w:sz w:val="22"/>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Courier New"/>
      <w:sz w:val="22"/>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Courier New"/>
      <w:sz w:val="22"/>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Courier New"/>
      <w:b/>
      <w:sz w:val="22"/>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Courier New"/>
      <w:b/>
      <w:sz w:val="22"/>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ascii="Arial" w:hAnsi="Arial" w:cs="Courier New"/>
      <w:sz w:val="22"/>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ascii="Arial" w:hAnsi="Arial" w:cs="Courier New"/>
      <w:sz w:val="22"/>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ascii="Arial" w:hAnsi="Arial" w:cs="Courier New"/>
      <w:sz w:val="22"/>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ascii="Arial" w:hAnsi="Arial" w:cs="OpenSymbol"/>
      <w:sz w:val="22"/>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ascii="Arial" w:hAnsi="Arial" w:cs="OpenSymbol"/>
      <w:sz w:val="22"/>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ascii="Arial" w:hAnsi="Arial" w:cs="Arial"/>
      <w:i/>
      <w:sz w:val="22"/>
      <w:szCs w:val="22"/>
    </w:rPr>
  </w:style>
  <w:style w:type="character" w:customStyle="1" w:styleId="ListLabel551">
    <w:name w:val="ListLabel 551"/>
    <w:qFormat/>
    <w:rPr>
      <w:rFonts w:ascii="Arial" w:hAnsi="Arial" w:cs="Arial"/>
      <w:sz w:val="22"/>
      <w:szCs w:val="22"/>
    </w:rPr>
  </w:style>
  <w:style w:type="character" w:customStyle="1" w:styleId="ListLabel552">
    <w:name w:val="ListLabel 552"/>
    <w:qFormat/>
    <w:rPr>
      <w:rFonts w:ascii="Arial" w:hAnsi="Arial" w:cs="Arial"/>
      <w:b/>
      <w:i/>
      <w:caps/>
      <w:sz w:val="22"/>
      <w:szCs w:val="22"/>
    </w:rPr>
  </w:style>
  <w:style w:type="character" w:customStyle="1" w:styleId="ListLabel553">
    <w:name w:val="ListLabel 553"/>
    <w:qFormat/>
    <w:rPr>
      <w:rFonts w:cs="Times New Roman"/>
      <w:sz w:val="28"/>
      <w:szCs w:val="28"/>
    </w:rPr>
  </w:style>
  <w:style w:type="character" w:customStyle="1" w:styleId="ListLabel554">
    <w:name w:val="ListLabel 554"/>
    <w:qFormat/>
    <w:rPr>
      <w:rFonts w:ascii="Arial" w:hAnsi="Arial" w:cs="Courier New"/>
      <w:b/>
      <w:sz w:val="22"/>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Symbol"/>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ascii="Arial" w:hAnsi="Arial" w:cs="Courier New"/>
      <w:b/>
      <w:sz w:val="22"/>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Courier New"/>
      <w:sz w:val="22"/>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Courier New"/>
      <w:sz w:val="22"/>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cs="Symbol"/>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ascii="Arial" w:hAnsi="Arial" w:cs="Courier New"/>
      <w:b/>
      <w:sz w:val="22"/>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ascii="Arial" w:hAnsi="Arial" w:cs="Courier New"/>
      <w:sz w:val="22"/>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ascii="Arial" w:hAnsi="Arial" w:cs="Courier New"/>
      <w:sz w:val="22"/>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Courier New"/>
    </w:rPr>
  </w:style>
  <w:style w:type="character" w:customStyle="1" w:styleId="ListLabel618">
    <w:name w:val="ListLabel 618"/>
    <w:qFormat/>
    <w:rPr>
      <w:rFonts w:ascii="Arial" w:hAnsi="Arial" w:cs="Courier New"/>
      <w:sz w:val="22"/>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cs="Symbol"/>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ascii="Arial" w:hAnsi="Arial" w:cs="Courier New"/>
      <w:sz w:val="22"/>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Symbol"/>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ascii="Arial" w:hAnsi="Arial" w:cs="Courier New"/>
      <w:b/>
      <w:sz w:val="22"/>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Symbol"/>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ascii="Arial" w:hAnsi="Arial" w:cs="Courier New"/>
      <w:b/>
      <w:sz w:val="22"/>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Courier New"/>
    </w:rPr>
  </w:style>
  <w:style w:type="character" w:customStyle="1" w:styleId="ListLabel654">
    <w:name w:val="ListLabel 654"/>
    <w:qFormat/>
    <w:rPr>
      <w:rFonts w:ascii="Arial" w:hAnsi="Arial" w:cs="Courier New"/>
      <w:b/>
      <w:sz w:val="22"/>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ascii="Arial" w:hAnsi="Arial" w:cs="Courier New"/>
      <w:b/>
      <w:sz w:val="22"/>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ascii="Arial" w:hAnsi="Arial" w:cs="Courier New"/>
      <w:b/>
      <w:sz w:val="22"/>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ascii="Arial" w:hAnsi="Arial" w:cs="Courier New"/>
      <w:b/>
      <w:sz w:val="22"/>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ascii="Arial" w:hAnsi="Arial" w:cs="Courier New"/>
      <w:b/>
      <w:sz w:val="22"/>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ascii="Arial" w:hAnsi="Arial" w:cs="Courier New"/>
      <w:sz w:val="22"/>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ascii="Arial" w:hAnsi="Arial" w:cs="Courier New"/>
      <w:sz w:val="22"/>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ascii="Arial" w:hAnsi="Arial" w:cs="Courier New"/>
      <w:sz w:val="22"/>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ascii="Arial" w:hAnsi="Arial" w:cs="OpenSymbol"/>
      <w:sz w:val="22"/>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ascii="Arial" w:hAnsi="Arial" w:cs="OpenSymbol"/>
      <w:sz w:val="22"/>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ascii="Arial" w:hAnsi="Arial" w:cs="Arial"/>
      <w:sz w:val="22"/>
      <w:szCs w:val="22"/>
    </w:rPr>
  </w:style>
  <w:style w:type="character" w:customStyle="1" w:styleId="ListLabel780">
    <w:name w:val="ListLabel 780"/>
    <w:qFormat/>
    <w:rPr>
      <w:rFonts w:ascii="Arial" w:hAnsi="Arial" w:cs="Arial"/>
      <w:i/>
      <w:sz w:val="22"/>
      <w:szCs w:val="22"/>
    </w:rPr>
  </w:style>
  <w:style w:type="character" w:customStyle="1" w:styleId="ListLabel781">
    <w:name w:val="ListLabel 781"/>
    <w:qFormat/>
    <w:rPr>
      <w:rFonts w:ascii="Arial" w:hAnsi="Arial" w:cs="Arial"/>
      <w:b/>
      <w:i/>
      <w:caps/>
      <w:sz w:val="22"/>
      <w:szCs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120" w:after="120"/>
    </w:pPr>
    <w:rPr>
      <w:rFonts w:ascii="Times New Roman" w:hAnsi="Times New Roman"/>
      <w:lang w:val="x-none"/>
    </w:rPr>
  </w:style>
  <w:style w:type="paragraph" w:styleId="List">
    <w:name w:val="List"/>
    <w:basedOn w:val="BodyText"/>
    <w:pPr>
      <w:widowControl w:val="0"/>
      <w:spacing w:before="280" w:after="280"/>
    </w:pPr>
    <w:rPr>
      <w:sz w:val="20"/>
      <w:szCs w:val="20"/>
      <w:lang w:val="en-US"/>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noteText">
    <w:name w:val="footnote text"/>
    <w:basedOn w:val="Normal"/>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lang w:val="x-none"/>
    </w:rPr>
  </w:style>
  <w:style w:type="paragraph" w:customStyle="1" w:styleId="Default">
    <w:name w:val="Default"/>
    <w:qFormat/>
    <w:pPr>
      <w:overflowPunct w:val="0"/>
    </w:pPr>
    <w:rPr>
      <w:color w:val="000000"/>
      <w:sz w:val="24"/>
      <w:szCs w:val="24"/>
    </w:rPr>
  </w:style>
  <w:style w:type="paragraph" w:customStyle="1" w:styleId="ChecklistSimpleChecked">
    <w:name w:val="Checklist Simple Checked"/>
    <w:basedOn w:val="Normal"/>
    <w:qFormat/>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styleId="BalloonText">
    <w:name w:val="Balloon Text"/>
    <w:basedOn w:val="Normal"/>
    <w:qFormat/>
    <w:rPr>
      <w:rFonts w:ascii="Tahoma" w:hAnsi="Tahoma" w:cs="Tahoma"/>
      <w:sz w:val="16"/>
      <w:szCs w:val="16"/>
    </w:rPr>
  </w:style>
  <w:style w:type="paragraph" w:customStyle="1" w:styleId="ChecklistFooter">
    <w:name w:val="Checklist Footer"/>
    <w:basedOn w:val="Normal"/>
    <w:qFormat/>
    <w:pPr>
      <w:jc w:val="center"/>
    </w:pPr>
    <w:rPr>
      <w:rFonts w:ascii="Arial Narrow" w:hAnsi="Arial Narrow"/>
      <w:sz w:val="18"/>
    </w:rPr>
  </w:style>
  <w:style w:type="paragraph" w:customStyle="1" w:styleId="SOPFooter">
    <w:name w:val="SOP Footer"/>
    <w:basedOn w:val="Normal"/>
    <w:qFormat/>
    <w:pPr>
      <w:jc w:val="center"/>
    </w:pPr>
    <w:rPr>
      <w:rFonts w:ascii="Arial" w:hAnsi="Arial" w:cs="Tahoma"/>
      <w:sz w:val="18"/>
      <w:szCs w:val="20"/>
    </w:rPr>
  </w:style>
  <w:style w:type="paragraph" w:styleId="ListBullet2">
    <w:name w:val="List Bullet 2"/>
    <w:basedOn w:val="Normal"/>
    <w:qFormat/>
    <w:pPr>
      <w:keepNext/>
      <w:ind w:left="540" w:hanging="540"/>
    </w:pPr>
    <w:rPr>
      <w:rFonts w:ascii="Times New Roman" w:hAnsi="Times New Roman"/>
      <w:b/>
      <w:sz w:val="28"/>
    </w:rPr>
  </w:style>
  <w:style w:type="paragraph" w:styleId="ListBullet3">
    <w:name w:val="List Bullet 3"/>
    <w:basedOn w:val="List"/>
    <w:qFormat/>
    <w:pPr>
      <w:ind w:left="1440" w:right="720"/>
    </w:pPr>
  </w:style>
  <w:style w:type="paragraph" w:styleId="BlockText">
    <w:name w:val="Block Text"/>
    <w:basedOn w:val="Normal"/>
    <w:qFormat/>
    <w:pPr>
      <w:spacing w:before="120" w:after="120"/>
      <w:ind w:left="720" w:right="720"/>
    </w:pPr>
    <w:rPr>
      <w:rFonts w:ascii="Times New Roman" w:hAnsi="Times New Roman"/>
      <w:i/>
    </w:rPr>
  </w:style>
  <w:style w:type="paragraph" w:styleId="ListBullet4">
    <w:name w:val="List Bullet 4"/>
    <w:basedOn w:val="Normal"/>
    <w:qFormat/>
    <w:pPr>
      <w:spacing w:before="60" w:after="60"/>
    </w:pPr>
    <w:rPr>
      <w:rFonts w:ascii="Times New Roman" w:hAnsi="Times New Roman"/>
      <w:i/>
    </w:rPr>
  </w:style>
  <w:style w:type="paragraph" w:customStyle="1" w:styleId="StyleBlockTextBefore5ptAfter5pt">
    <w:name w:val="Style Block Text + Before:  5 pt After:  5 pt"/>
    <w:basedOn w:val="BlockText"/>
    <w:qFormat/>
    <w:rPr>
      <w:i w:val="0"/>
      <w:szCs w:val="20"/>
    </w:rPr>
  </w:style>
  <w:style w:type="paragraph" w:styleId="TOCHeading">
    <w:name w:val="TOC Heading"/>
    <w:basedOn w:val="Heading1"/>
    <w:next w:val="Normal"/>
    <w:qFormat/>
    <w:pPr>
      <w:keepNext/>
      <w:keepLines/>
      <w:numPr>
        <w:numId w:val="0"/>
      </w:numPr>
      <w:spacing w:before="480" w:line="276" w:lineRule="auto"/>
    </w:pPr>
    <w:rPr>
      <w:rFonts w:ascii="Cambria" w:eastAsia="MS Gothic" w:hAnsi="Cambria"/>
      <w:bCs/>
      <w:color w:val="365F91"/>
      <w:lang w:eastAsia="ja-JP"/>
    </w:rPr>
  </w:style>
  <w:style w:type="paragraph" w:styleId="TOC1">
    <w:name w:val="toc 1"/>
    <w:basedOn w:val="Normal"/>
    <w:next w:val="Normal"/>
    <w:autoRedefine/>
    <w:pPr>
      <w:tabs>
        <w:tab w:val="left" w:pos="660"/>
        <w:tab w:val="right" w:leader="dot" w:pos="8630"/>
      </w:tabs>
    </w:pPr>
    <w:rPr>
      <w:rFonts w:ascii="Arial" w:hAnsi="Arial" w:cs="Arial"/>
    </w:rPr>
  </w:style>
  <w:style w:type="paragraph" w:styleId="ListParagraph">
    <w:name w:val="List Paragraph"/>
    <w:basedOn w:val="Normal"/>
    <w:qFormat/>
    <w:pPr>
      <w:ind w:left="720"/>
      <w:contextualSpacing/>
    </w:pPr>
  </w:style>
  <w:style w:type="paragraph" w:styleId="Revision">
    <w:name w:val="Revision"/>
    <w:qFormat/>
    <w:pPr>
      <w:overflowPunct w:val="0"/>
    </w:pPr>
    <w:rPr>
      <w:rFonts w:ascii="NNFPLJ+TimesNewRoman" w:hAnsi="NNFPLJ+TimesNewRoman"/>
      <w:sz w:val="24"/>
      <w:szCs w:val="24"/>
    </w:r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rb.northwestern.edu/sites/irb/files/documents/HRP-413%20-%20CHECKLIST%20-%20Non-Viable%20Neonates.docx" TargetMode="External"/><Relationship Id="rId18" Type="http://schemas.openxmlformats.org/officeDocument/2006/relationships/hyperlink" Target="https://irb.northwestern.edu/sites/irb/files/documents/HRP-590%20GDPR%20compliant_consent_document_template.docx"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irb.northwestern.edu/sites/irb/files/documents/HRP-412%20-%20CHECKLIST%20-%20Pregnant%20Women.docx" TargetMode="External"/><Relationship Id="rId17" Type="http://schemas.openxmlformats.org/officeDocument/2006/relationships/hyperlink" Target="https://irb.northwestern.edu/sites/irb/files/documents/GDPR%20Guidance.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rb.northwestern.edu/sites/irb/files/documents/HRP-416%20-%20CHECKLIST%20-%20Children.docx" TargetMode="External"/><Relationship Id="rId20" Type="http://schemas.openxmlformats.org/officeDocument/2006/relationships/hyperlink" Target="http://www.ro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irb.northwestern.edu/sites/irb/files/documents/HRP-415%20-%20CHECKLIST%20-%20Prisoners.docx"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rb.northwestern.edu/sites/irb/files/documents/HRP-410%20-%20CHECKLIST%20-%20Waiver%20or%20Alteration%20of%20Consent%20Process_0.docx" TargetMode="External"/><Relationship Id="rId4" Type="http://schemas.openxmlformats.org/officeDocument/2006/relationships/webSettings" Target="webSettings.xml"/><Relationship Id="rId9" Type="http://schemas.openxmlformats.org/officeDocument/2006/relationships/hyperlink" Target="http://www.kinova.com/" TargetMode="External"/><Relationship Id="rId14" Type="http://schemas.openxmlformats.org/officeDocument/2006/relationships/hyperlink" Target="https://irb.northwestern.edu/sites/irb/files/documents/HRP-414%20-%20CHECKLIST%20-%20Neonates%20of%20Uncertain%20Viability.doc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9</Pages>
  <Words>3815</Words>
  <Characters>21746</Characters>
  <Application>Microsoft Office Word</Application>
  <DocSecurity>0</DocSecurity>
  <Lines>181</Lines>
  <Paragraphs>51</Paragraphs>
  <ScaleCrop>false</ScaleCrop>
  <Company/>
  <LinksUpToDate>false</LinksUpToDate>
  <CharactersWithSpaces>25510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Mahdieh Nejati-Javaremi</cp:lastModifiedBy>
  <cp:revision>79</cp:revision>
  <cp:lastPrinted>2020-01-21T05:05:00Z</cp:lastPrinted>
  <dcterms:created xsi:type="dcterms:W3CDTF">2019-03-08T19:50:00Z</dcterms:created>
  <dcterms:modified xsi:type="dcterms:W3CDTF">2020-02-25T05:29:00Z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